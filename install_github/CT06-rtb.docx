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70835" w14:textId="77777777" w:rsidR="00974E89" w:rsidRPr="00974E89" w:rsidRDefault="00974E89" w:rsidP="00974E89">
      <w:pPr>
        <w:jc w:val="center"/>
        <w:rPr>
          <w:rFonts w:cs="Arial"/>
          <w:b/>
          <w:szCs w:val="18"/>
        </w:rPr>
      </w:pPr>
      <w:r w:rsidRPr="00974E89">
        <w:rPr>
          <w:rFonts w:cs="Arial"/>
          <w:b/>
          <w:szCs w:val="18"/>
        </w:rPr>
        <w:t>Paper CT06</w:t>
      </w:r>
    </w:p>
    <w:p w14:paraId="65028AC8" w14:textId="5BD77ED9" w:rsidR="00974E89" w:rsidRPr="00974E89" w:rsidRDefault="00974E89" w:rsidP="00974E89">
      <w:pPr>
        <w:pStyle w:val="Header"/>
        <w:jc w:val="center"/>
        <w:rPr>
          <w:rFonts w:cs="Arial"/>
          <w:b/>
          <w:sz w:val="28"/>
        </w:rPr>
      </w:pPr>
      <w:del w:id="0" w:author="Eric Helms" w:date="2019-01-18T14:58:00Z">
        <w:r w:rsidRPr="00974E89" w:rsidDel="0064410D">
          <w:rPr>
            <w:rFonts w:cs="Arial"/>
            <w:b/>
            <w:sz w:val="28"/>
          </w:rPr>
          <w:delText xml:space="preserve">Make </w:delText>
        </w:r>
      </w:del>
      <w:ins w:id="1" w:author="Eric Helms" w:date="2019-01-18T14:58:00Z">
        <w:r w:rsidR="0064410D">
          <w:rPr>
            <w:rFonts w:cs="Arial"/>
            <w:b/>
            <w:sz w:val="28"/>
          </w:rPr>
          <w:t>Using</w:t>
        </w:r>
        <w:r w:rsidR="0064410D" w:rsidRPr="00974E89">
          <w:rPr>
            <w:rFonts w:cs="Arial"/>
            <w:b/>
            <w:sz w:val="28"/>
          </w:rPr>
          <w:t xml:space="preserve"> </w:t>
        </w:r>
      </w:ins>
      <w:r w:rsidRPr="00974E89">
        <w:rPr>
          <w:rFonts w:cs="Arial"/>
          <w:b/>
          <w:sz w:val="28"/>
        </w:rPr>
        <w:t xml:space="preserve">GitHub </w:t>
      </w:r>
      <w:del w:id="2" w:author="Eric Helms" w:date="2019-01-18T14:58:00Z">
        <w:r w:rsidRPr="00974E89" w:rsidDel="0064410D">
          <w:rPr>
            <w:rFonts w:cs="Arial"/>
            <w:b/>
            <w:sz w:val="28"/>
          </w:rPr>
          <w:delText xml:space="preserve">Your </w:delText>
        </w:r>
      </w:del>
      <w:ins w:id="3" w:author="Eric Helms" w:date="2019-01-18T14:58:00Z">
        <w:r w:rsidR="0064410D">
          <w:rPr>
            <w:rFonts w:cs="Arial"/>
            <w:b/>
            <w:sz w:val="28"/>
          </w:rPr>
          <w:t>as</w:t>
        </w:r>
        <w:r w:rsidR="0064410D" w:rsidRPr="00974E89">
          <w:rPr>
            <w:rFonts w:cs="Arial"/>
            <w:b/>
            <w:sz w:val="28"/>
          </w:rPr>
          <w:t xml:space="preserve"> </w:t>
        </w:r>
      </w:ins>
      <w:r w:rsidRPr="00974E89">
        <w:rPr>
          <w:rFonts w:cs="Arial"/>
          <w:b/>
          <w:sz w:val="28"/>
        </w:rPr>
        <w:t>Web-based Version-controlled Code Repository</w:t>
      </w:r>
    </w:p>
    <w:p w14:paraId="2D92F6F8" w14:textId="77777777" w:rsidR="00974E89" w:rsidRPr="00974E89" w:rsidRDefault="00974E89" w:rsidP="00974E89">
      <w:pPr>
        <w:pStyle w:val="Header"/>
        <w:jc w:val="center"/>
        <w:rPr>
          <w:rFonts w:cs="Arial"/>
          <w:b/>
          <w:sz w:val="28"/>
        </w:rPr>
      </w:pPr>
    </w:p>
    <w:p w14:paraId="7A19598A" w14:textId="77777777" w:rsidR="00974E89" w:rsidRPr="00974E89" w:rsidRDefault="00974E89" w:rsidP="00974E89">
      <w:pPr>
        <w:pStyle w:val="Header"/>
        <w:jc w:val="center"/>
        <w:rPr>
          <w:rFonts w:cs="Arial"/>
          <w:sz w:val="24"/>
          <w:szCs w:val="24"/>
        </w:rPr>
      </w:pPr>
      <w:r w:rsidRPr="00974E89">
        <w:rPr>
          <w:rFonts w:cs="Arial"/>
          <w:sz w:val="24"/>
          <w:szCs w:val="24"/>
        </w:rPr>
        <w:t>Spencer Childress, Rho</w:t>
      </w:r>
      <w:r w:rsidR="008037EB" w:rsidRPr="004F3D80">
        <w:rPr>
          <w:rFonts w:cs="Arial"/>
          <w:sz w:val="24"/>
          <w:szCs w:val="24"/>
          <w:vertAlign w:val="superscript"/>
        </w:rPr>
        <w:t>®</w:t>
      </w:r>
      <w:r w:rsidRPr="00974E89">
        <w:rPr>
          <w:rFonts w:cs="Arial"/>
          <w:sz w:val="24"/>
          <w:szCs w:val="24"/>
        </w:rPr>
        <w:t>, Chapel Hill, NC, United States</w:t>
      </w:r>
    </w:p>
    <w:p w14:paraId="398CEDFB" w14:textId="77777777" w:rsidR="00974E89" w:rsidRPr="00974E89" w:rsidRDefault="00974E89" w:rsidP="00974E89">
      <w:pPr>
        <w:pStyle w:val="Header"/>
        <w:jc w:val="center"/>
        <w:rPr>
          <w:rFonts w:cs="Arial"/>
          <w:sz w:val="24"/>
          <w:szCs w:val="24"/>
        </w:rPr>
      </w:pPr>
      <w:r w:rsidRPr="00974E89">
        <w:rPr>
          <w:rFonts w:cs="Arial"/>
          <w:sz w:val="24"/>
          <w:szCs w:val="24"/>
        </w:rPr>
        <w:t>Shane Rosanbalm, Rho, Chapel Hill, NC, United States</w:t>
      </w:r>
    </w:p>
    <w:p w14:paraId="6E9290EB" w14:textId="77777777" w:rsidR="00B05A92" w:rsidRPr="00974E89" w:rsidRDefault="00912272" w:rsidP="00912272">
      <w:pPr>
        <w:pStyle w:val="Heading1"/>
      </w:pPr>
      <w:r w:rsidRPr="00912272">
        <w:t>ABSTRACT</w:t>
      </w:r>
    </w:p>
    <w:p w14:paraId="07CE864E" w14:textId="383F6CCB" w:rsidR="009F1792" w:rsidRPr="00974E89" w:rsidRDefault="009F1792">
      <w:pPr>
        <w:rPr>
          <w:rFonts w:cs="Arial"/>
        </w:rPr>
      </w:pPr>
      <w:r w:rsidRPr="00974E89">
        <w:rPr>
          <w:rFonts w:cs="Arial"/>
        </w:rPr>
        <w:t>Downloading code from GitHub</w:t>
      </w:r>
      <w:r w:rsidR="004F3D80" w:rsidRPr="004F3D80">
        <w:rPr>
          <w:rFonts w:cs="Arial"/>
          <w:vertAlign w:val="superscript"/>
        </w:rPr>
        <w:t>®</w:t>
      </w:r>
      <w:r w:rsidRPr="00974E89">
        <w:rPr>
          <w:rFonts w:cs="Arial"/>
        </w:rPr>
        <w:t xml:space="preserve"> manually is </w:t>
      </w:r>
      <w:r w:rsidR="009E30E6" w:rsidRPr="00974E89">
        <w:rPr>
          <w:rFonts w:cs="Arial"/>
        </w:rPr>
        <w:t>straightforward</w:t>
      </w:r>
      <w:r w:rsidRPr="00974E89">
        <w:rPr>
          <w:rFonts w:cs="Arial"/>
        </w:rPr>
        <w:t xml:space="preserve">: </w:t>
      </w:r>
      <w:r w:rsidR="009E30E6" w:rsidRPr="00974E89">
        <w:rPr>
          <w:rFonts w:cs="Arial"/>
        </w:rPr>
        <w:t>navigate to the repository</w:t>
      </w:r>
      <w:r w:rsidR="00AB16CB" w:rsidRPr="00974E89">
        <w:rPr>
          <w:rFonts w:cs="Arial"/>
        </w:rPr>
        <w:t xml:space="preserve"> website</w:t>
      </w:r>
      <w:r w:rsidR="009E30E6" w:rsidRPr="00974E89">
        <w:rPr>
          <w:rFonts w:cs="Arial"/>
        </w:rPr>
        <w:t xml:space="preserve">, download the </w:t>
      </w:r>
      <w:r w:rsidR="00DB3779" w:rsidRPr="00974E89">
        <w:rPr>
          <w:rFonts w:cs="Arial"/>
        </w:rPr>
        <w:t xml:space="preserve">ZIP </w:t>
      </w:r>
      <w:r w:rsidR="009E30E6" w:rsidRPr="00974E89">
        <w:rPr>
          <w:rFonts w:cs="Arial"/>
        </w:rPr>
        <w:t xml:space="preserve">file, and extract </w:t>
      </w:r>
      <w:r w:rsidR="00AB16CB" w:rsidRPr="00974E89">
        <w:rPr>
          <w:rFonts w:cs="Arial"/>
        </w:rPr>
        <w:t xml:space="preserve">it </w:t>
      </w:r>
      <w:r w:rsidR="009E30E6" w:rsidRPr="00974E89">
        <w:rPr>
          <w:rFonts w:cs="Arial"/>
        </w:rPr>
        <w:t xml:space="preserve">to </w:t>
      </w:r>
      <w:del w:id="4" w:author="Eric Helms" w:date="2019-01-18T14:57:00Z">
        <w:r w:rsidR="009E30E6" w:rsidRPr="00974E89" w:rsidDel="0064410D">
          <w:rPr>
            <w:rFonts w:cs="Arial"/>
          </w:rPr>
          <w:delText xml:space="preserve">your </w:delText>
        </w:r>
      </w:del>
      <w:ins w:id="5" w:author="Eric Helms" w:date="2019-01-18T14:57:00Z">
        <w:r w:rsidR="0064410D">
          <w:rPr>
            <w:rFonts w:cs="Arial"/>
          </w:rPr>
          <w:t xml:space="preserve">the </w:t>
        </w:r>
      </w:ins>
      <w:r w:rsidR="009E30E6" w:rsidRPr="00974E89">
        <w:rPr>
          <w:rFonts w:cs="Arial"/>
        </w:rPr>
        <w:t>working directory</w:t>
      </w:r>
      <w:r w:rsidR="00C614A2" w:rsidRPr="00974E89">
        <w:rPr>
          <w:rFonts w:cs="Arial"/>
        </w:rPr>
        <w:t xml:space="preserve">.  </w:t>
      </w:r>
      <w:r w:rsidR="00E01693" w:rsidRPr="00974E89">
        <w:rPr>
          <w:rFonts w:cs="Arial"/>
        </w:rPr>
        <w:t>However</w:t>
      </w:r>
      <w:del w:id="6" w:author="Eric Helms" w:date="2019-01-18T11:02:00Z">
        <w:r w:rsidR="00E01693" w:rsidRPr="00974E89" w:rsidDel="00A8339A">
          <w:rPr>
            <w:rFonts w:cs="Arial"/>
          </w:rPr>
          <w:delText>,</w:delText>
        </w:r>
      </w:del>
      <w:ins w:id="7" w:author="Eric Helms" w:date="2019-01-18T11:02:00Z">
        <w:r w:rsidR="00A8339A">
          <w:rPr>
            <w:rFonts w:cs="Arial"/>
          </w:rPr>
          <w:t xml:space="preserve"> </w:t>
        </w:r>
      </w:ins>
      <w:del w:id="8" w:author="Eric Helms" w:date="2019-01-18T11:02:00Z">
        <w:r w:rsidR="00E01693" w:rsidRPr="00974E89" w:rsidDel="00A8339A">
          <w:rPr>
            <w:rFonts w:cs="Arial"/>
          </w:rPr>
          <w:delText xml:space="preserve"> b</w:delText>
        </w:r>
        <w:r w:rsidR="00D12FC3" w:rsidRPr="00974E89" w:rsidDel="00A8339A">
          <w:rPr>
            <w:rFonts w:cs="Arial"/>
          </w:rPr>
          <w:delText>ecause t</w:delText>
        </w:r>
        <w:r w:rsidR="009E30E6" w:rsidRPr="00974E89" w:rsidDel="00A8339A">
          <w:rPr>
            <w:rFonts w:cs="Arial"/>
          </w:rPr>
          <w:delText>his process is manual</w:delText>
        </w:r>
        <w:r w:rsidR="00D12FC3" w:rsidRPr="00974E89" w:rsidDel="00A8339A">
          <w:rPr>
            <w:rFonts w:cs="Arial"/>
          </w:rPr>
          <w:delText xml:space="preserve"> it</w:delText>
        </w:r>
      </w:del>
      <w:ins w:id="9" w:author="Eric Helms" w:date="2019-01-18T11:02:00Z">
        <w:r w:rsidR="00A8339A">
          <w:rPr>
            <w:rFonts w:cs="Arial"/>
          </w:rPr>
          <w:t>this manual process</w:t>
        </w:r>
      </w:ins>
      <w:r w:rsidR="00D12FC3" w:rsidRPr="00974E89">
        <w:rPr>
          <w:rFonts w:cs="Arial"/>
        </w:rPr>
        <w:t xml:space="preserve"> needs to be repeated whenever the repository changes</w:t>
      </w:r>
      <w:del w:id="10" w:author="Eric Helms" w:date="2019-01-18T14:49:00Z">
        <w:r w:rsidR="00D12FC3" w:rsidRPr="00974E89" w:rsidDel="00E93B77">
          <w:rPr>
            <w:rFonts w:cs="Arial"/>
          </w:rPr>
          <w:delText>, such as</w:delText>
        </w:r>
      </w:del>
      <w:ins w:id="11" w:author="Eric Helms" w:date="2019-01-18T14:49:00Z">
        <w:r w:rsidR="00E93B77">
          <w:rPr>
            <w:rFonts w:cs="Arial"/>
          </w:rPr>
          <w:t xml:space="preserve"> e.g.</w:t>
        </w:r>
      </w:ins>
      <w:r w:rsidR="00D12FC3" w:rsidRPr="00974E89">
        <w:rPr>
          <w:rFonts w:cs="Arial"/>
        </w:rPr>
        <w:t xml:space="preserve"> when the developer applies bug fixes </w:t>
      </w:r>
      <w:r w:rsidR="000515EF" w:rsidRPr="00974E89">
        <w:rPr>
          <w:rFonts w:cs="Arial"/>
        </w:rPr>
        <w:t>or incorporates new features</w:t>
      </w:r>
      <w:r w:rsidR="00C614A2" w:rsidRPr="00974E89">
        <w:rPr>
          <w:rFonts w:cs="Arial"/>
        </w:rPr>
        <w:t xml:space="preserve">.  </w:t>
      </w:r>
      <w:r w:rsidR="00D12FC3" w:rsidRPr="00974E89">
        <w:rPr>
          <w:rFonts w:cs="Arial"/>
        </w:rPr>
        <w:t>SAS</w:t>
      </w:r>
      <w:r w:rsidR="004F3D80" w:rsidRPr="004F3D80">
        <w:rPr>
          <w:rFonts w:cs="Arial"/>
          <w:vertAlign w:val="superscript"/>
        </w:rPr>
        <w:t>®</w:t>
      </w:r>
      <w:r w:rsidR="00D12FC3" w:rsidRPr="00974E89">
        <w:rPr>
          <w:rFonts w:cs="Arial"/>
        </w:rPr>
        <w:t xml:space="preserve"> and R provide users the tools to programmatically download and source repositor</w:t>
      </w:r>
      <w:r w:rsidR="000515EF" w:rsidRPr="00974E89">
        <w:rPr>
          <w:rFonts w:cs="Arial"/>
        </w:rPr>
        <w:t>ies housed on GitHub</w:t>
      </w:r>
      <w:r w:rsidR="00C614A2" w:rsidRPr="00974E89">
        <w:rPr>
          <w:rFonts w:cs="Arial"/>
        </w:rPr>
        <w:t xml:space="preserve">.  </w:t>
      </w:r>
      <w:del w:id="12" w:author="Eric Helms" w:date="2019-01-18T11:03:00Z">
        <w:r w:rsidRPr="00974E89" w:rsidDel="00A8339A">
          <w:rPr>
            <w:rFonts w:cs="Arial"/>
          </w:rPr>
          <w:delText>In this paper we show</w:delText>
        </w:r>
      </w:del>
      <w:ins w:id="13" w:author="Eric Helms" w:date="2019-01-18T11:03:00Z">
        <w:r w:rsidR="00A8339A">
          <w:rPr>
            <w:rFonts w:cs="Arial"/>
          </w:rPr>
          <w:t>This paper demonstrates</w:t>
        </w:r>
      </w:ins>
      <w:r w:rsidRPr="00974E89">
        <w:rPr>
          <w:rFonts w:cs="Arial"/>
        </w:rPr>
        <w:t xml:space="preserve"> how to automate </w:t>
      </w:r>
      <w:ins w:id="14" w:author="Ryan Bailey" w:date="2019-01-11T16:12:00Z">
        <w:r w:rsidR="009874DB">
          <w:rPr>
            <w:rFonts w:cs="Arial"/>
          </w:rPr>
          <w:t xml:space="preserve">code </w:t>
        </w:r>
      </w:ins>
      <w:del w:id="15" w:author="Ryan Bailey" w:date="2019-01-11T16:12:00Z">
        <w:r w:rsidRPr="00974E89" w:rsidDel="009874DB">
          <w:rPr>
            <w:rFonts w:cs="Arial"/>
          </w:rPr>
          <w:delText>the</w:delText>
        </w:r>
      </w:del>
      <w:r w:rsidRPr="00974E89">
        <w:rPr>
          <w:rFonts w:cs="Arial"/>
        </w:rPr>
        <w:t xml:space="preserve"> download</w:t>
      </w:r>
      <w:ins w:id="16" w:author="Ryan Bailey" w:date="2019-01-11T16:12:00Z">
        <w:r w:rsidR="009874DB">
          <w:rPr>
            <w:rFonts w:cs="Arial"/>
          </w:rPr>
          <w:t>s</w:t>
        </w:r>
      </w:ins>
      <w:r w:rsidRPr="00974E89">
        <w:rPr>
          <w:rFonts w:cs="Arial"/>
        </w:rPr>
        <w:t xml:space="preserve"> </w:t>
      </w:r>
      <w:del w:id="17" w:author="Ryan Bailey" w:date="2019-01-11T16:12:00Z">
        <w:r w:rsidRPr="00974E89" w:rsidDel="009874DB">
          <w:rPr>
            <w:rFonts w:cs="Arial"/>
          </w:rPr>
          <w:delText xml:space="preserve">of code </w:delText>
        </w:r>
      </w:del>
      <w:r w:rsidRPr="00974E89">
        <w:rPr>
          <w:rFonts w:cs="Arial"/>
        </w:rPr>
        <w:t xml:space="preserve">from GitHub </w:t>
      </w:r>
      <w:r w:rsidR="00DE7615" w:rsidRPr="00974E89">
        <w:rPr>
          <w:rFonts w:cs="Arial"/>
        </w:rPr>
        <w:t xml:space="preserve">using </w:t>
      </w:r>
      <w:r w:rsidRPr="00974E89">
        <w:rPr>
          <w:rFonts w:cs="Arial"/>
        </w:rPr>
        <w:t xml:space="preserve">both SAS and R, </w:t>
      </w:r>
      <w:ins w:id="18" w:author="Eric Helms" w:date="2019-01-18T14:50:00Z">
        <w:r w:rsidR="00E93B77">
          <w:rPr>
            <w:rFonts w:cs="Arial"/>
          </w:rPr>
          <w:t xml:space="preserve">increasing efficiency by </w:t>
        </w:r>
      </w:ins>
      <w:r w:rsidRPr="00974E89">
        <w:rPr>
          <w:rFonts w:cs="Arial"/>
        </w:rPr>
        <w:t xml:space="preserve">saving </w:t>
      </w:r>
      <w:del w:id="19" w:author="Eric Helms" w:date="2019-01-18T14:50:00Z">
        <w:r w:rsidRPr="00974E89" w:rsidDel="00E93B77">
          <w:rPr>
            <w:rFonts w:cs="Arial"/>
          </w:rPr>
          <w:delText xml:space="preserve">you </w:delText>
        </w:r>
      </w:del>
      <w:r w:rsidRPr="00974E89">
        <w:rPr>
          <w:rFonts w:cs="Arial"/>
        </w:rPr>
        <w:t>time and keeping</w:t>
      </w:r>
      <w:bookmarkStart w:id="20" w:name="_GoBack"/>
      <w:bookmarkEnd w:id="20"/>
      <w:r w:rsidRPr="00974E89">
        <w:rPr>
          <w:rFonts w:cs="Arial"/>
        </w:rPr>
        <w:t xml:space="preserve"> </w:t>
      </w:r>
      <w:del w:id="21" w:author="Eric Helms" w:date="2019-01-18T14:50:00Z">
        <w:r w:rsidRPr="00974E89" w:rsidDel="00E93B77">
          <w:rPr>
            <w:rFonts w:cs="Arial"/>
          </w:rPr>
          <w:delText>you</w:delText>
        </w:r>
        <w:r w:rsidR="00DE7615" w:rsidRPr="00974E89" w:rsidDel="00E93B77">
          <w:rPr>
            <w:rFonts w:cs="Arial"/>
          </w:rPr>
          <w:delText xml:space="preserve">r </w:delText>
        </w:r>
      </w:del>
      <w:r w:rsidR="00DE7615" w:rsidRPr="00974E89">
        <w:rPr>
          <w:rFonts w:cs="Arial"/>
        </w:rPr>
        <w:t>code</w:t>
      </w:r>
      <w:r w:rsidR="00882361" w:rsidRPr="00974E89">
        <w:rPr>
          <w:rFonts w:cs="Arial"/>
        </w:rPr>
        <w:t xml:space="preserve"> up to date.</w:t>
      </w:r>
    </w:p>
    <w:p w14:paraId="1903066D" w14:textId="77777777" w:rsidR="009214D5" w:rsidRPr="00974E89" w:rsidRDefault="00912272" w:rsidP="00912272">
      <w:pPr>
        <w:pStyle w:val="Heading1"/>
      </w:pPr>
      <w:commentRangeStart w:id="22"/>
      <w:r w:rsidRPr="00912272">
        <w:t>INTRODUCTION</w:t>
      </w:r>
      <w:commentRangeEnd w:id="22"/>
      <w:r w:rsidR="00064346">
        <w:rPr>
          <w:rStyle w:val="CommentReference"/>
          <w:rFonts w:eastAsiaTheme="minorHAnsi" w:cstheme="minorBidi"/>
          <w:b w:val="0"/>
          <w:bCs w:val="0"/>
        </w:rPr>
        <w:commentReference w:id="22"/>
      </w:r>
    </w:p>
    <w:p w14:paraId="241A3DE5" w14:textId="39FB3969" w:rsidR="00106D04" w:rsidRPr="00974E89" w:rsidRDefault="00106D04" w:rsidP="00882361">
      <w:pPr>
        <w:rPr>
          <w:rFonts w:cs="Arial"/>
        </w:rPr>
      </w:pPr>
      <w:r w:rsidRPr="00974E89">
        <w:rPr>
          <w:rFonts w:cs="Arial"/>
        </w:rPr>
        <w:t>GitHub allows users to store and access code in the cloud</w:t>
      </w:r>
      <w:del w:id="23" w:author="Eric Helms" w:date="2019-01-18T14:51:00Z">
        <w:r w:rsidR="00C614A2" w:rsidRPr="00974E89" w:rsidDel="00E93B77">
          <w:rPr>
            <w:rFonts w:cs="Arial"/>
          </w:rPr>
          <w:delText xml:space="preserve">.  </w:delText>
        </w:r>
        <w:r w:rsidRPr="00974E89" w:rsidDel="00E93B77">
          <w:rPr>
            <w:rFonts w:cs="Arial"/>
          </w:rPr>
          <w:delText>It leverages</w:delText>
        </w:r>
      </w:del>
      <w:ins w:id="24" w:author="Eric Helms" w:date="2019-01-18T14:51:00Z">
        <w:r w:rsidR="00E93B77">
          <w:rPr>
            <w:rFonts w:cs="Arial"/>
          </w:rPr>
          <w:t>, by leveraging</w:t>
        </w:r>
      </w:ins>
      <w:r w:rsidRPr="00974E89">
        <w:rPr>
          <w:rFonts w:cs="Arial"/>
        </w:rPr>
        <w:t xml:space="preserve"> Git, an open-source version control system, to track and control changes to </w:t>
      </w:r>
      <w:r w:rsidR="008D2CD2" w:rsidRPr="00974E89">
        <w:rPr>
          <w:rFonts w:cs="Arial"/>
        </w:rPr>
        <w:t>the code</w:t>
      </w:r>
      <w:r w:rsidR="00C614A2" w:rsidRPr="00974E89">
        <w:rPr>
          <w:rFonts w:cs="Arial"/>
        </w:rPr>
        <w:t xml:space="preserve">.  </w:t>
      </w:r>
      <w:del w:id="25" w:author="Ryan Bailey" w:date="2019-01-14T12:32:00Z">
        <w:r w:rsidR="008D2CD2" w:rsidRPr="00974E89" w:rsidDel="009669E5">
          <w:rPr>
            <w:rFonts w:cs="Arial"/>
          </w:rPr>
          <w:delText>Historically</w:delText>
        </w:r>
      </w:del>
      <w:ins w:id="26" w:author="Ryan Bailey" w:date="2019-01-14T12:32:00Z">
        <w:r w:rsidR="009669E5">
          <w:rPr>
            <w:rFonts w:cs="Arial"/>
          </w:rPr>
          <w:t>Although</w:t>
        </w:r>
      </w:ins>
      <w:r w:rsidR="008D2CD2" w:rsidRPr="00974E89">
        <w:rPr>
          <w:rFonts w:cs="Arial"/>
        </w:rPr>
        <w:t xml:space="preserve"> </w:t>
      </w:r>
      <w:ins w:id="27" w:author="Ryan Bailey" w:date="2019-01-14T12:38:00Z">
        <w:r w:rsidR="00574B36">
          <w:rPr>
            <w:rFonts w:cs="Arial"/>
          </w:rPr>
          <w:t xml:space="preserve">structured </w:t>
        </w:r>
      </w:ins>
      <w:r w:rsidR="008D2CD2" w:rsidRPr="00974E89">
        <w:rPr>
          <w:rFonts w:cs="Arial"/>
        </w:rPr>
        <w:t xml:space="preserve">version control </w:t>
      </w:r>
      <w:ins w:id="28" w:author="Ryan Bailey" w:date="2019-01-14T12:34:00Z">
        <w:r w:rsidR="009669E5">
          <w:rPr>
            <w:rFonts w:cs="Arial"/>
          </w:rPr>
          <w:t>has long been valued in clinical trial</w:t>
        </w:r>
      </w:ins>
      <w:ins w:id="29" w:author="Ryan Bailey" w:date="2019-01-14T12:39:00Z">
        <w:r w:rsidR="00574B36">
          <w:rPr>
            <w:rFonts w:cs="Arial"/>
          </w:rPr>
          <w:t xml:space="preserve"> documentation</w:t>
        </w:r>
      </w:ins>
      <w:ins w:id="30" w:author="Ryan Bailey" w:date="2019-01-14T12:34:00Z">
        <w:r w:rsidR="009669E5">
          <w:rPr>
            <w:rFonts w:cs="Arial"/>
          </w:rPr>
          <w:t xml:space="preserve">, version control </w:t>
        </w:r>
      </w:ins>
      <w:ins w:id="31" w:author="Ryan Bailey" w:date="2019-01-14T12:21:00Z">
        <w:r w:rsidR="00C00CFA">
          <w:rPr>
            <w:rFonts w:cs="Arial"/>
          </w:rPr>
          <w:t xml:space="preserve">systems </w:t>
        </w:r>
      </w:ins>
      <w:ins w:id="32" w:author="Ryan Bailey" w:date="2019-01-14T12:37:00Z">
        <w:r w:rsidR="00574B36">
          <w:rPr>
            <w:rFonts w:cs="Arial"/>
          </w:rPr>
          <w:t xml:space="preserve">are </w:t>
        </w:r>
      </w:ins>
      <w:ins w:id="33" w:author="Ryan Bailey" w:date="2019-01-14T12:36:00Z">
        <w:r w:rsidR="009669E5">
          <w:rPr>
            <w:rFonts w:cs="Arial"/>
          </w:rPr>
          <w:t xml:space="preserve">rarely </w:t>
        </w:r>
      </w:ins>
      <w:ins w:id="34" w:author="Ryan Bailey" w:date="2019-01-14T12:38:00Z">
        <w:r w:rsidR="00574B36">
          <w:rPr>
            <w:rFonts w:cs="Arial"/>
          </w:rPr>
          <w:t xml:space="preserve">used </w:t>
        </w:r>
      </w:ins>
      <w:ins w:id="35" w:author="Ryan Bailey" w:date="2019-01-14T12:40:00Z">
        <w:r w:rsidR="00574B36">
          <w:rPr>
            <w:rFonts w:cs="Arial"/>
          </w:rPr>
          <w:t xml:space="preserve">by groups other than </w:t>
        </w:r>
      </w:ins>
      <w:del w:id="36" w:author="Ryan Bailey" w:date="2019-01-14T12:28:00Z">
        <w:r w:rsidR="008D2CD2" w:rsidRPr="00974E89" w:rsidDel="00AF6B32">
          <w:rPr>
            <w:rFonts w:cs="Arial"/>
          </w:rPr>
          <w:delText xml:space="preserve">is a </w:delText>
        </w:r>
      </w:del>
      <w:r w:rsidR="008D2CD2" w:rsidRPr="00974E89">
        <w:rPr>
          <w:rFonts w:cs="Arial"/>
        </w:rPr>
        <w:t>software development</w:t>
      </w:r>
      <w:del w:id="37" w:author="Ryan Bailey" w:date="2019-01-14T12:36:00Z">
        <w:r w:rsidR="008D2CD2" w:rsidRPr="00974E89" w:rsidDel="009669E5">
          <w:rPr>
            <w:rFonts w:cs="Arial"/>
          </w:rPr>
          <w:delText xml:space="preserve"> tool and ha</w:delText>
        </w:r>
      </w:del>
      <w:del w:id="38" w:author="Ryan Bailey" w:date="2019-01-14T12:29:00Z">
        <w:r w:rsidR="008D2CD2" w:rsidRPr="00974E89" w:rsidDel="00AF6B32">
          <w:rPr>
            <w:rFonts w:cs="Arial"/>
          </w:rPr>
          <w:delText>s</w:delText>
        </w:r>
      </w:del>
      <w:del w:id="39" w:author="Ryan Bailey" w:date="2019-01-14T12:36:00Z">
        <w:r w:rsidR="008D2CD2" w:rsidRPr="00974E89" w:rsidDel="009669E5">
          <w:rPr>
            <w:rFonts w:cs="Arial"/>
          </w:rPr>
          <w:delText xml:space="preserve"> not found widespread use in clinical trials</w:delText>
        </w:r>
      </w:del>
      <w:r w:rsidR="00C614A2" w:rsidRPr="00974E89">
        <w:rPr>
          <w:rFonts w:cs="Arial"/>
        </w:rPr>
        <w:t xml:space="preserve">.  </w:t>
      </w:r>
      <w:r w:rsidR="008D2CD2" w:rsidRPr="00974E89">
        <w:rPr>
          <w:rFonts w:cs="Arial"/>
        </w:rPr>
        <w:t>In the development and analysis of clinical trial data</w:t>
      </w:r>
      <w:r w:rsidR="008A15CA" w:rsidRPr="00974E89">
        <w:rPr>
          <w:rFonts w:cs="Arial"/>
        </w:rPr>
        <w:t>,</w:t>
      </w:r>
      <w:r w:rsidR="008D2CD2" w:rsidRPr="00974E89">
        <w:rPr>
          <w:rFonts w:cs="Arial"/>
        </w:rPr>
        <w:t xml:space="preserve"> however, source code changes frequently as new data come in, </w:t>
      </w:r>
      <w:del w:id="40" w:author="Ryan Bailey" w:date="2019-01-14T12:41:00Z">
        <w:r w:rsidR="008D2CD2" w:rsidRPr="00974E89" w:rsidDel="00574B36">
          <w:rPr>
            <w:rFonts w:cs="Arial"/>
          </w:rPr>
          <w:delText xml:space="preserve">the </w:delText>
        </w:r>
      </w:del>
      <w:r w:rsidR="008D2CD2" w:rsidRPr="00974E89">
        <w:rPr>
          <w:rFonts w:cs="Arial"/>
        </w:rPr>
        <w:t>investigators amend the protocol, reviewers identify errors, etc</w:t>
      </w:r>
      <w:r w:rsidR="00C614A2" w:rsidRPr="00974E89">
        <w:rPr>
          <w:rFonts w:cs="Arial"/>
        </w:rPr>
        <w:t xml:space="preserve">.  </w:t>
      </w:r>
      <w:commentRangeStart w:id="41"/>
      <w:r w:rsidR="008A15CA" w:rsidRPr="00974E89">
        <w:rPr>
          <w:rFonts w:cs="Arial"/>
        </w:rPr>
        <w:t xml:space="preserve">Programmers often update code or need to access an older version of a program, needs version control </w:t>
      </w:r>
      <w:ins w:id="42" w:author="Ryan Bailey" w:date="2019-01-14T12:41:00Z">
        <w:r w:rsidR="00574B36">
          <w:rPr>
            <w:rFonts w:cs="Arial"/>
          </w:rPr>
          <w:t xml:space="preserve">programs </w:t>
        </w:r>
      </w:ins>
      <w:r w:rsidR="00182BB9" w:rsidRPr="00974E89">
        <w:rPr>
          <w:rFonts w:cs="Arial"/>
        </w:rPr>
        <w:t>address</w:t>
      </w:r>
      <w:del w:id="43" w:author="Ryan Bailey" w:date="2019-01-14T12:42:00Z">
        <w:r w:rsidR="00182BB9" w:rsidRPr="00974E89" w:rsidDel="00574B36">
          <w:rPr>
            <w:rFonts w:cs="Arial"/>
          </w:rPr>
          <w:delText>es</w:delText>
        </w:r>
      </w:del>
      <w:r w:rsidR="00182BB9" w:rsidRPr="00974E89">
        <w:rPr>
          <w:rFonts w:cs="Arial"/>
        </w:rPr>
        <w:t>.</w:t>
      </w:r>
      <w:commentRangeEnd w:id="41"/>
      <w:r w:rsidR="00FC227A">
        <w:rPr>
          <w:rStyle w:val="CommentReference"/>
        </w:rPr>
        <w:commentReference w:id="41"/>
      </w:r>
    </w:p>
    <w:p w14:paraId="1DC539CF" w14:textId="73A57B8D" w:rsidR="007252C9" w:rsidRPr="00974E89" w:rsidRDefault="007252C9" w:rsidP="00882361">
      <w:pPr>
        <w:rPr>
          <w:rFonts w:cs="Arial"/>
        </w:rPr>
      </w:pPr>
      <w:r w:rsidRPr="00974E89">
        <w:rPr>
          <w:rFonts w:cs="Arial"/>
        </w:rPr>
        <w:t>This paper focuses on the automated access of code hosted on GitHub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GitHub provides an application programming interface (API) that exposes </w:t>
      </w:r>
      <w:r w:rsidR="00D65BC6" w:rsidRPr="00974E89">
        <w:rPr>
          <w:rFonts w:cs="Arial"/>
        </w:rPr>
        <w:t xml:space="preserve">the contents of </w:t>
      </w:r>
      <w:r w:rsidRPr="00974E89">
        <w:rPr>
          <w:rFonts w:cs="Arial"/>
        </w:rPr>
        <w:t xml:space="preserve">all open-source repositories </w:t>
      </w:r>
      <w:r w:rsidR="00D65BC6" w:rsidRPr="00974E89">
        <w:rPr>
          <w:rFonts w:cs="Arial"/>
        </w:rPr>
        <w:t>to users</w:t>
      </w:r>
      <w:r w:rsidR="00C614A2" w:rsidRPr="00974E89">
        <w:rPr>
          <w:rFonts w:cs="Arial"/>
        </w:rPr>
        <w:t xml:space="preserve">.  </w:t>
      </w:r>
      <w:r w:rsidR="00D65BC6" w:rsidRPr="00974E89">
        <w:rPr>
          <w:rFonts w:cs="Arial"/>
        </w:rPr>
        <w:t xml:space="preserve">SAS and R programmers can read and source </w:t>
      </w:r>
      <w:ins w:id="44" w:author="Ryan Bailey" w:date="2019-01-14T12:42:00Z">
        <w:r w:rsidR="00405C4B">
          <w:rPr>
            <w:rFonts w:cs="Arial"/>
          </w:rPr>
          <w:t xml:space="preserve">code </w:t>
        </w:r>
      </w:ins>
      <w:r w:rsidR="00D65BC6" w:rsidRPr="00974E89">
        <w:rPr>
          <w:rFonts w:cs="Arial"/>
        </w:rPr>
        <w:t xml:space="preserve">to their working session </w:t>
      </w:r>
      <w:del w:id="45" w:author="Ryan Bailey" w:date="2019-01-14T12:42:00Z">
        <w:r w:rsidR="00D65BC6" w:rsidRPr="00974E89" w:rsidDel="00405C4B">
          <w:rPr>
            <w:rFonts w:cs="Arial"/>
          </w:rPr>
          <w:delText xml:space="preserve">code </w:delText>
        </w:r>
      </w:del>
      <w:r w:rsidR="00D65BC6" w:rsidRPr="00974E89">
        <w:rPr>
          <w:rFonts w:cs="Arial"/>
        </w:rPr>
        <w:t>straight from GitHub, without the burden of storing it locally.</w:t>
      </w:r>
      <w:r w:rsidR="00AF3963">
        <w:rPr>
          <w:rFonts w:cs="Arial"/>
        </w:rPr>
        <w:t xml:space="preserve">  </w:t>
      </w:r>
      <w:commentRangeStart w:id="46"/>
      <w:r w:rsidR="00AF3963">
        <w:rPr>
          <w:rFonts w:cs="Arial"/>
        </w:rPr>
        <w:t>Additionally</w:t>
      </w:r>
      <w:ins w:id="47" w:author="Ryan Bailey" w:date="2019-01-14T12:42:00Z">
        <w:r w:rsidR="00405C4B">
          <w:rPr>
            <w:rFonts w:cs="Arial"/>
          </w:rPr>
          <w:t>,</w:t>
        </w:r>
      </w:ins>
      <w:r w:rsidR="00AF3963">
        <w:rPr>
          <w:rFonts w:cs="Arial"/>
        </w:rPr>
        <w:t xml:space="preserve"> </w:t>
      </w:r>
      <w:r w:rsidR="00692142">
        <w:rPr>
          <w:rFonts w:cs="Arial"/>
        </w:rPr>
        <w:t>users can access any version of a repository</w:t>
      </w:r>
      <w:del w:id="48" w:author="Eric Helms" w:date="2019-01-18T14:52:00Z">
        <w:r w:rsidR="00692142" w:rsidDel="00E93B77">
          <w:rPr>
            <w:rFonts w:cs="Arial"/>
          </w:rPr>
          <w:delText>, for example</w:delText>
        </w:r>
      </w:del>
      <w:ins w:id="49" w:author="Eric Helms" w:date="2019-01-18T14:52:00Z">
        <w:r w:rsidR="00E93B77">
          <w:rPr>
            <w:rFonts w:cs="Arial"/>
          </w:rPr>
          <w:t xml:space="preserve"> e. g. </w:t>
        </w:r>
      </w:ins>
      <w:r w:rsidR="00692142">
        <w:rPr>
          <w:rFonts w:cs="Arial"/>
        </w:rPr>
        <w:t xml:space="preserve"> when the owner of the repository releases a new</w:t>
      </w:r>
      <w:del w:id="50" w:author="Ryan Bailey" w:date="2019-01-14T12:44:00Z">
        <w:r w:rsidR="00692142" w:rsidDel="00405C4B">
          <w:rPr>
            <w:rFonts w:cs="Arial"/>
          </w:rPr>
          <w:delText>er</w:delText>
        </w:r>
      </w:del>
      <w:r w:rsidR="00692142">
        <w:rPr>
          <w:rFonts w:cs="Arial"/>
        </w:rPr>
        <w:t xml:space="preserve"> version or when a </w:t>
      </w:r>
      <w:del w:id="51" w:author="Ryan Bailey" w:date="2019-01-14T12:44:00Z">
        <w:r w:rsidR="00692142" w:rsidDel="00405C4B">
          <w:rPr>
            <w:rFonts w:cs="Arial"/>
          </w:rPr>
          <w:delText xml:space="preserve">newer </w:delText>
        </w:r>
      </w:del>
      <w:r w:rsidR="00692142">
        <w:rPr>
          <w:rFonts w:cs="Arial"/>
        </w:rPr>
        <w:t xml:space="preserve">version contains bugs and </w:t>
      </w:r>
      <w:del w:id="52" w:author="Ryan Bailey" w:date="2019-01-14T12:44:00Z">
        <w:r w:rsidR="00692142" w:rsidDel="00405C4B">
          <w:rPr>
            <w:rFonts w:cs="Arial"/>
          </w:rPr>
          <w:delText xml:space="preserve">the </w:delText>
        </w:r>
      </w:del>
      <w:r w:rsidR="00692142">
        <w:rPr>
          <w:rFonts w:cs="Arial"/>
        </w:rPr>
        <w:t>user</w:t>
      </w:r>
      <w:ins w:id="53" w:author="Ryan Bailey" w:date="2019-01-14T12:45:00Z">
        <w:r w:rsidR="00405C4B">
          <w:rPr>
            <w:rFonts w:cs="Arial"/>
          </w:rPr>
          <w:t>s</w:t>
        </w:r>
      </w:ins>
      <w:r w:rsidR="00692142">
        <w:rPr>
          <w:rFonts w:cs="Arial"/>
        </w:rPr>
        <w:t xml:space="preserve"> need</w:t>
      </w:r>
      <w:del w:id="54" w:author="Ryan Bailey" w:date="2019-01-14T12:45:00Z">
        <w:r w:rsidR="00692142" w:rsidDel="00405C4B">
          <w:rPr>
            <w:rFonts w:cs="Arial"/>
          </w:rPr>
          <w:delText>s</w:delText>
        </w:r>
      </w:del>
      <w:r w:rsidR="00692142">
        <w:rPr>
          <w:rFonts w:cs="Arial"/>
        </w:rPr>
        <w:t xml:space="preserve"> an </w:t>
      </w:r>
      <w:del w:id="55" w:author="Ryan Bailey" w:date="2019-01-14T12:45:00Z">
        <w:r w:rsidR="00692142" w:rsidDel="00405C4B">
          <w:rPr>
            <w:rFonts w:cs="Arial"/>
          </w:rPr>
          <w:delText xml:space="preserve">older </w:delText>
        </w:r>
      </w:del>
      <w:ins w:id="56" w:author="Ryan Bailey" w:date="2019-01-14T12:45:00Z">
        <w:r w:rsidR="00405C4B">
          <w:rPr>
            <w:rFonts w:cs="Arial"/>
          </w:rPr>
          <w:t xml:space="preserve">earlier </w:t>
        </w:r>
      </w:ins>
      <w:r w:rsidR="00692142">
        <w:rPr>
          <w:rFonts w:cs="Arial"/>
        </w:rPr>
        <w:t>working version.</w:t>
      </w:r>
      <w:commentRangeEnd w:id="46"/>
      <w:r w:rsidR="00FC227A">
        <w:rPr>
          <w:rStyle w:val="CommentReference"/>
        </w:rPr>
        <w:commentReference w:id="46"/>
      </w:r>
    </w:p>
    <w:p w14:paraId="324775D8" w14:textId="77777777" w:rsidR="00B05A92" w:rsidRPr="00974E89" w:rsidRDefault="00912272" w:rsidP="00B05A92">
      <w:pPr>
        <w:pStyle w:val="Heading1"/>
        <w:rPr>
          <w:rFonts w:cs="Arial"/>
        </w:rPr>
      </w:pPr>
      <w:r w:rsidRPr="00974E89">
        <w:rPr>
          <w:rFonts w:cs="Arial"/>
        </w:rPr>
        <w:t>MANUAL CODE DOWNLOAD</w:t>
      </w:r>
    </w:p>
    <w:p w14:paraId="7A80A96B" w14:textId="77777777" w:rsidR="00B05A92" w:rsidRPr="00974E89" w:rsidRDefault="003644F9">
      <w:pPr>
        <w:rPr>
          <w:rFonts w:cs="Arial"/>
        </w:rPr>
      </w:pPr>
      <w:r w:rsidRPr="00974E89">
        <w:rPr>
          <w:rFonts w:cs="Arial"/>
        </w:rPr>
        <w:t>Code can be manually downloaded from GitHub with a few mouse clicks</w:t>
      </w:r>
      <w:r w:rsidR="00C614A2" w:rsidRPr="00974E89">
        <w:rPr>
          <w:rFonts w:cs="Arial"/>
        </w:rPr>
        <w:t xml:space="preserve">.  </w:t>
      </w:r>
      <w:del w:id="57" w:author="Ryan Bailey" w:date="2019-01-14T12:46:00Z">
        <w:r w:rsidR="00692142" w:rsidDel="00405C4B">
          <w:rPr>
            <w:rFonts w:cs="Arial"/>
          </w:rPr>
          <w:delText>Simply l</w:delText>
        </w:r>
      </w:del>
      <w:ins w:id="58" w:author="Ryan Bailey" w:date="2019-01-14T12:47:00Z">
        <w:r w:rsidR="00DC0DF8">
          <w:rPr>
            <w:rFonts w:cs="Arial"/>
          </w:rPr>
          <w:t>Click on</w:t>
        </w:r>
      </w:ins>
      <w:del w:id="59" w:author="Ryan Bailey" w:date="2019-01-14T12:47:00Z">
        <w:r w:rsidR="00692142" w:rsidDel="00DC0DF8">
          <w:rPr>
            <w:rFonts w:cs="Arial"/>
          </w:rPr>
          <w:delText xml:space="preserve">ocate </w:delText>
        </w:r>
      </w:del>
      <w:r w:rsidR="00692142">
        <w:rPr>
          <w:rFonts w:cs="Arial"/>
        </w:rPr>
        <w:t xml:space="preserve">the </w:t>
      </w:r>
      <w:r w:rsidRPr="00692142">
        <w:rPr>
          <w:rFonts w:cs="Arial"/>
          <w:i/>
        </w:rPr>
        <w:t>Clone or download</w:t>
      </w:r>
      <w:r w:rsidRPr="00974E89">
        <w:rPr>
          <w:rFonts w:cs="Arial"/>
        </w:rPr>
        <w:t xml:space="preserve"> </w:t>
      </w:r>
      <w:r w:rsidR="00C614A2" w:rsidRPr="00974E89">
        <w:rPr>
          <w:rFonts w:cs="Arial"/>
        </w:rPr>
        <w:t xml:space="preserve">button </w:t>
      </w:r>
      <w:ins w:id="60" w:author="Ryan Bailey" w:date="2019-01-14T12:46:00Z">
        <w:r w:rsidR="00405C4B">
          <w:rPr>
            <w:rFonts w:cs="Arial"/>
          </w:rPr>
          <w:t xml:space="preserve">on the repository home page </w:t>
        </w:r>
      </w:ins>
      <w:r w:rsidR="00692142">
        <w:rPr>
          <w:rFonts w:cs="Arial"/>
        </w:rPr>
        <w:t xml:space="preserve">and select the </w:t>
      </w:r>
      <w:r w:rsidR="00692142" w:rsidRPr="00692142">
        <w:rPr>
          <w:rFonts w:cs="Arial"/>
          <w:i/>
        </w:rPr>
        <w:t>Download ZIP</w:t>
      </w:r>
      <w:r w:rsidRPr="00974E89">
        <w:rPr>
          <w:rFonts w:cs="Arial"/>
        </w:rPr>
        <w:t xml:space="preserve"> option</w:t>
      </w:r>
      <w:r w:rsidR="00C614A2" w:rsidRPr="00974E89">
        <w:rPr>
          <w:rFonts w:cs="Arial"/>
        </w:rPr>
        <w:t xml:space="preserve">.  </w:t>
      </w:r>
    </w:p>
    <w:p w14:paraId="34F078CA" w14:textId="77777777" w:rsidR="003644F9" w:rsidRPr="00974E89" w:rsidRDefault="003644F9" w:rsidP="003644F9">
      <w:pPr>
        <w:jc w:val="center"/>
        <w:rPr>
          <w:rFonts w:cs="Arial"/>
        </w:rPr>
      </w:pPr>
      <w:r w:rsidRPr="00974E89">
        <w:rPr>
          <w:rFonts w:cs="Arial"/>
          <w:noProof/>
        </w:rPr>
        <w:drawing>
          <wp:inline distT="0" distB="0" distL="0" distR="0" wp14:anchorId="76A4D878" wp14:editId="2D117226">
            <wp:extent cx="3482671" cy="1949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328" t="32826" r="60401" b="47826"/>
                    <a:stretch/>
                  </pic:blipFill>
                  <pic:spPr bwMode="auto">
                    <a:xfrm>
                      <a:off x="0" y="0"/>
                      <a:ext cx="3482671" cy="194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6AE3C" w14:textId="7CFF1649" w:rsidR="003644F9" w:rsidRPr="00974E89" w:rsidRDefault="003644F9" w:rsidP="003644F9">
      <w:pPr>
        <w:rPr>
          <w:rFonts w:cs="Arial"/>
        </w:rPr>
      </w:pPr>
      <w:r w:rsidRPr="00974E89">
        <w:rPr>
          <w:rFonts w:cs="Arial"/>
        </w:rPr>
        <w:t>Onc</w:t>
      </w:r>
      <w:r w:rsidR="00692142">
        <w:rPr>
          <w:rFonts w:cs="Arial"/>
        </w:rPr>
        <w:t>e the ZIP file has been saved locally</w:t>
      </w:r>
      <w:r w:rsidRPr="00974E89">
        <w:rPr>
          <w:rFonts w:cs="Arial"/>
        </w:rPr>
        <w:t xml:space="preserve">, </w:t>
      </w:r>
      <w:del w:id="61" w:author="Eric Helms" w:date="2019-01-18T14:53:00Z">
        <w:r w:rsidRPr="00974E89" w:rsidDel="00E93B77">
          <w:rPr>
            <w:rFonts w:cs="Arial"/>
          </w:rPr>
          <w:delText xml:space="preserve">simply </w:delText>
        </w:r>
      </w:del>
      <w:r w:rsidRPr="00974E89">
        <w:rPr>
          <w:rFonts w:cs="Arial"/>
        </w:rPr>
        <w:t xml:space="preserve">extract the contents and point to it from within </w:t>
      </w:r>
      <w:del w:id="62" w:author="Eric Helms" w:date="2019-01-18T14:57:00Z">
        <w:r w:rsidRPr="00974E89" w:rsidDel="0064410D">
          <w:rPr>
            <w:rFonts w:cs="Arial"/>
          </w:rPr>
          <w:delText xml:space="preserve">your </w:delText>
        </w:r>
      </w:del>
      <w:ins w:id="63" w:author="Eric Helms" w:date="2019-01-18T14:57:00Z">
        <w:r w:rsidR="0064410D">
          <w:rPr>
            <w:rFonts w:cs="Arial"/>
          </w:rPr>
          <w:t>the</w:t>
        </w:r>
        <w:r w:rsidR="0064410D" w:rsidRPr="00974E89">
          <w:rPr>
            <w:rFonts w:cs="Arial"/>
          </w:rPr>
          <w:t xml:space="preserve"> </w:t>
        </w:r>
      </w:ins>
      <w:r w:rsidRPr="00974E89">
        <w:rPr>
          <w:rFonts w:cs="Arial"/>
        </w:rPr>
        <w:t>software</w:t>
      </w:r>
      <w:r w:rsidR="00692142">
        <w:rPr>
          <w:rFonts w:cs="Arial"/>
        </w:rPr>
        <w:t>.</w:t>
      </w:r>
    </w:p>
    <w:p w14:paraId="0066E6E7" w14:textId="77777777" w:rsidR="003644F9" w:rsidRPr="00974E89" w:rsidRDefault="003644F9" w:rsidP="003644F9">
      <w:pPr>
        <w:rPr>
          <w:rFonts w:cs="Arial"/>
        </w:rPr>
      </w:pPr>
      <w:r w:rsidRPr="00974E89">
        <w:rPr>
          <w:rFonts w:cs="Arial"/>
        </w:rPr>
        <w:t xml:space="preserve">In R </w:t>
      </w:r>
      <w:r w:rsidR="000B2918" w:rsidRPr="00974E89">
        <w:rPr>
          <w:rFonts w:cs="Arial"/>
        </w:rPr>
        <w:t xml:space="preserve">the pointing </w:t>
      </w:r>
      <w:r w:rsidRPr="00974E89">
        <w:rPr>
          <w:rFonts w:cs="Arial"/>
        </w:rPr>
        <w:t>looks like:</w:t>
      </w:r>
    </w:p>
    <w:p w14:paraId="06B4DAC1" w14:textId="77777777" w:rsidR="008A5062" w:rsidRPr="00912272" w:rsidRDefault="00F53FE4" w:rsidP="00F53FE4">
      <w:pPr>
        <w:ind w:left="720"/>
        <w:rPr>
          <w:rFonts w:ascii="Courier New" w:hAnsi="Courier New" w:cs="Courier New"/>
          <w:szCs w:val="18"/>
        </w:rPr>
      </w:pPr>
      <w:r w:rsidRPr="00912272">
        <w:rPr>
          <w:rFonts w:ascii="Courier New" w:hAnsi="Courier New" w:cs="Courier New"/>
          <w:szCs w:val="18"/>
        </w:rPr>
        <w:t>install.packages(lib="my/download/path/")</w:t>
      </w:r>
    </w:p>
    <w:p w14:paraId="6338BF62" w14:textId="77777777" w:rsidR="003644F9" w:rsidRPr="00974E89" w:rsidRDefault="00692142" w:rsidP="003644F9">
      <w:pPr>
        <w:rPr>
          <w:rFonts w:cs="Arial"/>
        </w:rPr>
      </w:pPr>
      <w:r>
        <w:rPr>
          <w:rFonts w:cs="Arial"/>
        </w:rPr>
        <w:lastRenderedPageBreak/>
        <w:t>And i</w:t>
      </w:r>
      <w:r w:rsidR="003644F9" w:rsidRPr="00974E89">
        <w:rPr>
          <w:rFonts w:cs="Arial"/>
        </w:rPr>
        <w:t>n SAS like:</w:t>
      </w:r>
    </w:p>
    <w:p w14:paraId="1312ED55" w14:textId="77777777" w:rsidR="008A5062" w:rsidRPr="00912272" w:rsidRDefault="003644F9" w:rsidP="00FA7265">
      <w:pPr>
        <w:ind w:left="720"/>
        <w:rPr>
          <w:rFonts w:ascii="Courier New" w:hAnsi="Courier New" w:cs="Courier New"/>
          <w:szCs w:val="18"/>
        </w:rPr>
      </w:pPr>
      <w:r w:rsidRPr="00912272">
        <w:rPr>
          <w:rFonts w:ascii="Courier New" w:hAnsi="Courier New" w:cs="Courier New"/>
          <w:szCs w:val="18"/>
        </w:rPr>
        <w:t>%include "my/download/path/</w:t>
      </w:r>
      <w:r w:rsidR="0003549B" w:rsidRPr="00912272">
        <w:rPr>
          <w:rFonts w:ascii="Courier New" w:hAnsi="Courier New" w:cs="Courier New"/>
          <w:szCs w:val="18"/>
        </w:rPr>
        <w:t>fancymacro.sas";</w:t>
      </w:r>
    </w:p>
    <w:p w14:paraId="58279F28" w14:textId="1A952A8F" w:rsidR="0003549B" w:rsidRPr="00974E89" w:rsidRDefault="0003549B" w:rsidP="0003549B">
      <w:pPr>
        <w:rPr>
          <w:rFonts w:cs="Arial"/>
        </w:rPr>
      </w:pPr>
      <w:del w:id="64" w:author="Eric Helms" w:date="2019-01-18T14:54:00Z">
        <w:r w:rsidRPr="00974E89" w:rsidDel="00E93B77">
          <w:rPr>
            <w:rFonts w:cs="Arial"/>
          </w:rPr>
          <w:delText xml:space="preserve">While </w:delText>
        </w:r>
      </w:del>
      <w:ins w:id="65" w:author="Eric Helms" w:date="2019-01-18T14:54:00Z">
        <w:r w:rsidR="00E93B77">
          <w:rPr>
            <w:rFonts w:cs="Arial"/>
          </w:rPr>
          <w:t xml:space="preserve">Although </w:t>
        </w:r>
      </w:ins>
      <w:r w:rsidRPr="00974E89">
        <w:rPr>
          <w:rFonts w:cs="Arial"/>
        </w:rPr>
        <w:t xml:space="preserve">manual download has the virtue of being straightforward to implement, </w:t>
      </w:r>
      <w:del w:id="66" w:author="Eric Helms" w:date="2019-01-18T14:54:00Z">
        <w:r w:rsidRPr="00974E89" w:rsidDel="0064410D">
          <w:rPr>
            <w:rFonts w:cs="Arial"/>
          </w:rPr>
          <w:delText>it does have</w:delText>
        </w:r>
      </w:del>
      <w:ins w:id="67" w:author="Ryan Bailey" w:date="2019-01-14T12:47:00Z">
        <w:del w:id="68" w:author="Eric Helms" w:date="2019-01-18T14:54:00Z">
          <w:r w:rsidR="00DC0DF8" w:rsidDel="0064410D">
            <w:rPr>
              <w:rFonts w:cs="Arial"/>
            </w:rPr>
            <w:delText>has</w:delText>
          </w:r>
        </w:del>
      </w:ins>
      <w:ins w:id="69" w:author="Eric Helms" w:date="2019-01-18T14:54:00Z">
        <w:r w:rsidR="0064410D">
          <w:rPr>
            <w:rFonts w:cs="Arial"/>
          </w:rPr>
          <w:t>there are</w:t>
        </w:r>
      </w:ins>
      <w:r w:rsidRPr="00974E89">
        <w:rPr>
          <w:rFonts w:cs="Arial"/>
        </w:rPr>
        <w:t xml:space="preserve"> </w:t>
      </w:r>
      <w:del w:id="70" w:author="Eric Helms" w:date="2019-01-18T14:54:00Z">
        <w:r w:rsidRPr="00974E89" w:rsidDel="0064410D">
          <w:rPr>
            <w:rFonts w:cs="Arial"/>
          </w:rPr>
          <w:delText xml:space="preserve">the </w:delText>
        </w:r>
      </w:del>
      <w:r w:rsidRPr="00974E89">
        <w:rPr>
          <w:rFonts w:cs="Arial"/>
        </w:rPr>
        <w:t>disadvantage</w:t>
      </w:r>
      <w:r w:rsidR="008A5062" w:rsidRPr="00974E89">
        <w:rPr>
          <w:rFonts w:cs="Arial"/>
        </w:rPr>
        <w:t>s</w:t>
      </w:r>
      <w:r w:rsidRPr="00974E89">
        <w:rPr>
          <w:rFonts w:cs="Arial"/>
        </w:rPr>
        <w:t xml:space="preserve"> </w:t>
      </w:r>
      <w:del w:id="71" w:author="Eric Helms" w:date="2019-01-18T14:55:00Z">
        <w:r w:rsidRPr="00974E89" w:rsidDel="0064410D">
          <w:rPr>
            <w:rFonts w:cs="Arial"/>
          </w:rPr>
          <w:delText xml:space="preserve">of </w:delText>
        </w:r>
      </w:del>
      <w:ins w:id="72" w:author="Eric Helms" w:date="2019-01-18T14:55:00Z">
        <w:r w:rsidR="0064410D">
          <w:rPr>
            <w:rFonts w:cs="Arial"/>
          </w:rPr>
          <w:t>including</w:t>
        </w:r>
        <w:r w:rsidR="0064410D" w:rsidRPr="00974E89">
          <w:rPr>
            <w:rFonts w:cs="Arial"/>
          </w:rPr>
          <w:t xml:space="preserve"> </w:t>
        </w:r>
      </w:ins>
      <w:r w:rsidR="008A5062" w:rsidRPr="00974E89">
        <w:rPr>
          <w:rFonts w:cs="Arial"/>
        </w:rPr>
        <w:t xml:space="preserve">(a) </w:t>
      </w:r>
      <w:r w:rsidRPr="00974E89">
        <w:rPr>
          <w:rFonts w:cs="Arial"/>
        </w:rPr>
        <w:t>being manual</w:t>
      </w:r>
      <w:r w:rsidR="008A5062" w:rsidRPr="00974E89">
        <w:rPr>
          <w:rFonts w:cs="Arial"/>
        </w:rPr>
        <w:t xml:space="preserve"> and (b) not being robust to code updates</w:t>
      </w:r>
      <w:r w:rsidR="00C614A2" w:rsidRPr="00974E89">
        <w:rPr>
          <w:rFonts w:cs="Arial"/>
        </w:rPr>
        <w:t xml:space="preserve">.  </w:t>
      </w:r>
    </w:p>
    <w:p w14:paraId="0311B41A" w14:textId="77777777" w:rsidR="008A5062" w:rsidRPr="00974E89" w:rsidRDefault="00912272" w:rsidP="008A5062">
      <w:pPr>
        <w:pStyle w:val="Heading1"/>
        <w:rPr>
          <w:rFonts w:cs="Arial"/>
        </w:rPr>
      </w:pPr>
      <w:r w:rsidRPr="00974E89">
        <w:rPr>
          <w:rFonts w:cs="Arial"/>
        </w:rPr>
        <w:t>AUTOMATED CODE DOWNLOAD</w:t>
      </w:r>
    </w:p>
    <w:p w14:paraId="5936F281" w14:textId="7910A1B9" w:rsidR="008A5062" w:rsidRPr="00974E89" w:rsidRDefault="008A5062" w:rsidP="0003549B">
      <w:pPr>
        <w:rPr>
          <w:rFonts w:cs="Arial"/>
        </w:rPr>
      </w:pPr>
      <w:r w:rsidRPr="00974E89">
        <w:rPr>
          <w:rFonts w:cs="Arial"/>
        </w:rPr>
        <w:t>A more robust solution is to skip the manual download and use statements within the software to access the code directly online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This approach avoids any manual steps and also </w:t>
      </w:r>
      <w:del w:id="73" w:author="Ryan Bailey" w:date="2019-01-14T12:48:00Z">
        <w:r w:rsidRPr="00974E89" w:rsidDel="00DC0DF8">
          <w:rPr>
            <w:rFonts w:cs="Arial"/>
          </w:rPr>
          <w:delText xml:space="preserve">makes </w:delText>
        </w:r>
      </w:del>
      <w:ins w:id="74" w:author="Ryan Bailey" w:date="2019-01-14T12:48:00Z">
        <w:r w:rsidR="00DC0DF8">
          <w:rPr>
            <w:rFonts w:cs="Arial"/>
          </w:rPr>
          <w:t>en</w:t>
        </w:r>
      </w:ins>
      <w:r w:rsidRPr="00974E89">
        <w:rPr>
          <w:rFonts w:cs="Arial"/>
        </w:rPr>
        <w:t>sure</w:t>
      </w:r>
      <w:ins w:id="75" w:author="Ryan Bailey" w:date="2019-01-14T12:48:00Z">
        <w:r w:rsidR="00DC0DF8">
          <w:rPr>
            <w:rFonts w:cs="Arial"/>
          </w:rPr>
          <w:t>s</w:t>
        </w:r>
      </w:ins>
      <w:r w:rsidRPr="00974E89">
        <w:rPr>
          <w:rFonts w:cs="Arial"/>
        </w:rPr>
        <w:t xml:space="preserve"> that </w:t>
      </w:r>
      <w:del w:id="76" w:author="Eric Helms" w:date="2019-01-18T14:55:00Z">
        <w:r w:rsidRPr="00974E89" w:rsidDel="0064410D">
          <w:rPr>
            <w:rFonts w:cs="Arial"/>
          </w:rPr>
          <w:delText xml:space="preserve">you're </w:delText>
        </w:r>
      </w:del>
      <w:ins w:id="77" w:author="Eric Helms" w:date="2019-01-18T14:55:00Z">
        <w:r w:rsidR="0064410D">
          <w:rPr>
            <w:rFonts w:cs="Arial"/>
          </w:rPr>
          <w:t>users</w:t>
        </w:r>
        <w:r w:rsidR="0064410D" w:rsidRPr="00974E89">
          <w:rPr>
            <w:rFonts w:cs="Arial"/>
          </w:rPr>
          <w:t xml:space="preserve"> </w:t>
        </w:r>
      </w:ins>
      <w:r w:rsidRPr="00974E89">
        <w:rPr>
          <w:rFonts w:cs="Arial"/>
        </w:rPr>
        <w:t>always using the latest version of the code.</w:t>
      </w:r>
    </w:p>
    <w:p w14:paraId="2C022D63" w14:textId="290734A8" w:rsidR="008A5062" w:rsidRPr="00974E89" w:rsidRDefault="008A5062" w:rsidP="00FA7265">
      <w:pPr>
        <w:rPr>
          <w:rFonts w:cs="Arial"/>
        </w:rPr>
      </w:pPr>
      <w:r w:rsidRPr="00974E89">
        <w:rPr>
          <w:rFonts w:cs="Arial"/>
        </w:rPr>
        <w:t>In R</w:t>
      </w:r>
      <w:ins w:id="78" w:author="Ryan Bailey" w:date="2019-01-14T12:48:00Z">
        <w:r w:rsidR="00DC0DF8">
          <w:rPr>
            <w:rFonts w:cs="Arial"/>
          </w:rPr>
          <w:t>,</w:t>
        </w:r>
      </w:ins>
      <w:r w:rsidRPr="00974E89">
        <w:rPr>
          <w:rFonts w:cs="Arial"/>
        </w:rPr>
        <w:t xml:space="preserve"> </w:t>
      </w:r>
      <w:r w:rsidR="00C614A2" w:rsidRPr="00974E89">
        <w:rPr>
          <w:rFonts w:cs="Arial"/>
        </w:rPr>
        <w:t xml:space="preserve">the </w:t>
      </w:r>
      <w:r w:rsidR="00C614A2" w:rsidRPr="00692142">
        <w:rPr>
          <w:rFonts w:cs="Arial"/>
          <w:i/>
        </w:rPr>
        <w:t>devtools</w:t>
      </w:r>
      <w:r w:rsidR="00C614A2" w:rsidRPr="00974E89">
        <w:rPr>
          <w:rFonts w:cs="Arial"/>
        </w:rPr>
        <w:t xml:space="preserve"> package contains a function named </w:t>
      </w:r>
      <w:r w:rsidR="00C614A2" w:rsidRPr="00692142">
        <w:rPr>
          <w:rFonts w:cs="Arial"/>
          <w:i/>
        </w:rPr>
        <w:t>install_github</w:t>
      </w:r>
      <w:r w:rsidR="00C614A2" w:rsidRPr="00974E89">
        <w:rPr>
          <w:rFonts w:cs="Arial"/>
        </w:rPr>
        <w:t xml:space="preserve">.  </w:t>
      </w:r>
      <w:r w:rsidR="00FA7265" w:rsidRPr="00974E89">
        <w:rPr>
          <w:rFonts w:cs="Arial"/>
        </w:rPr>
        <w:t xml:space="preserve">This </w:t>
      </w:r>
      <w:r w:rsidR="00692142" w:rsidRPr="00974E89">
        <w:rPr>
          <w:rFonts w:cs="Arial"/>
        </w:rPr>
        <w:t>function</w:t>
      </w:r>
      <w:r w:rsidR="00C614A2" w:rsidRPr="00974E89">
        <w:rPr>
          <w:rFonts w:cs="Arial"/>
        </w:rPr>
        <w:t xml:space="preserve"> </w:t>
      </w:r>
      <w:r w:rsidR="00FA7265" w:rsidRPr="00974E89">
        <w:rPr>
          <w:rFonts w:cs="Arial"/>
        </w:rPr>
        <w:t xml:space="preserve">allows </w:t>
      </w:r>
      <w:del w:id="79" w:author="Eric Helms" w:date="2019-01-18T14:55:00Z">
        <w:r w:rsidR="00FA7265" w:rsidRPr="00974E89" w:rsidDel="0064410D">
          <w:rPr>
            <w:rFonts w:cs="Arial"/>
          </w:rPr>
          <w:delText xml:space="preserve">you </w:delText>
        </w:r>
      </w:del>
      <w:ins w:id="80" w:author="Eric Helms" w:date="2019-01-18T14:55:00Z">
        <w:r w:rsidR="0064410D">
          <w:rPr>
            <w:rFonts w:cs="Arial"/>
          </w:rPr>
          <w:t>users</w:t>
        </w:r>
        <w:r w:rsidR="0064410D" w:rsidRPr="00974E89">
          <w:rPr>
            <w:rFonts w:cs="Arial"/>
          </w:rPr>
          <w:t xml:space="preserve"> </w:t>
        </w:r>
      </w:ins>
      <w:r w:rsidR="00FA7265" w:rsidRPr="00974E89">
        <w:rPr>
          <w:rFonts w:cs="Arial"/>
        </w:rPr>
        <w:t>to automate the installation of other packages directly from GitHub</w:t>
      </w:r>
      <w:r w:rsidR="00C614A2" w:rsidRPr="00974E89">
        <w:rPr>
          <w:rFonts w:cs="Arial"/>
        </w:rPr>
        <w:t xml:space="preserve">.  </w:t>
      </w:r>
    </w:p>
    <w:p w14:paraId="6A93F65F" w14:textId="77777777" w:rsidR="00FA7265" w:rsidRPr="00912272" w:rsidRDefault="00FA7265" w:rsidP="004316BB">
      <w:pPr>
        <w:ind w:left="720"/>
        <w:rPr>
          <w:rFonts w:ascii="Courier New" w:eastAsia="Times New Roman" w:hAnsi="Courier New" w:cs="Courier New"/>
          <w:szCs w:val="18"/>
        </w:rPr>
      </w:pPr>
      <w:r w:rsidRPr="00912272">
        <w:rPr>
          <w:rFonts w:ascii="Courier New" w:eastAsia="Times New Roman" w:hAnsi="Courier New" w:cs="Courier New"/>
          <w:szCs w:val="18"/>
        </w:rPr>
        <w:t xml:space="preserve"># </w:t>
      </w:r>
      <w:r w:rsidR="004316BB" w:rsidRPr="00912272">
        <w:rPr>
          <w:rFonts w:ascii="Courier New" w:eastAsia="Times New Roman" w:hAnsi="Courier New" w:cs="Courier New"/>
          <w:szCs w:val="18"/>
        </w:rPr>
        <w:t xml:space="preserve">Install and source </w:t>
      </w:r>
      <w:r w:rsidRPr="00912272">
        <w:rPr>
          <w:rFonts w:ascii="Courier New" w:eastAsia="Times New Roman" w:hAnsi="Courier New" w:cs="Courier New"/>
          <w:szCs w:val="18"/>
        </w:rPr>
        <w:t xml:space="preserve">the </w:t>
      </w:r>
      <w:r w:rsidR="004316BB" w:rsidRPr="00912272">
        <w:rPr>
          <w:rFonts w:ascii="Courier New" w:eastAsia="Times New Roman" w:hAnsi="Courier New" w:cs="Courier New"/>
          <w:szCs w:val="18"/>
        </w:rPr>
        <w:t xml:space="preserve">devtools </w:t>
      </w:r>
      <w:r w:rsidRPr="00912272">
        <w:rPr>
          <w:rFonts w:ascii="Courier New" w:eastAsia="Times New Roman" w:hAnsi="Courier New" w:cs="Courier New"/>
          <w:szCs w:val="18"/>
        </w:rPr>
        <w:t>package</w:t>
      </w:r>
      <w:r w:rsidR="004316BB" w:rsidRPr="00912272">
        <w:rPr>
          <w:rFonts w:ascii="Courier New" w:eastAsia="Times New Roman" w:hAnsi="Courier New" w:cs="Courier New"/>
          <w:szCs w:val="18"/>
        </w:rPr>
        <w:t>.</w:t>
      </w:r>
      <w:r w:rsidRPr="00912272">
        <w:rPr>
          <w:rFonts w:ascii="Courier New" w:hAnsi="Courier New" w:cs="Courier New"/>
          <w:szCs w:val="18"/>
        </w:rPr>
        <w:br/>
      </w:r>
      <w:r w:rsidRPr="00912272">
        <w:rPr>
          <w:rFonts w:ascii="Courier New" w:eastAsia="Times New Roman" w:hAnsi="Courier New" w:cs="Courier New"/>
          <w:szCs w:val="18"/>
        </w:rPr>
        <w:t>install.packages("devtools")</w:t>
      </w:r>
      <w:r w:rsidR="004316BB" w:rsidRPr="00912272">
        <w:rPr>
          <w:rFonts w:ascii="Courier New" w:hAnsi="Courier New" w:cs="Courier New"/>
          <w:szCs w:val="18"/>
        </w:rPr>
        <w:t xml:space="preserve"> </w:t>
      </w:r>
      <w:r w:rsidR="004316BB" w:rsidRPr="00912272">
        <w:rPr>
          <w:rFonts w:ascii="Courier New" w:hAnsi="Courier New" w:cs="Courier New"/>
          <w:szCs w:val="18"/>
        </w:rPr>
        <w:br/>
      </w:r>
      <w:r w:rsidR="004316BB" w:rsidRPr="00912272">
        <w:rPr>
          <w:rFonts w:ascii="Courier New" w:eastAsia="Times New Roman" w:hAnsi="Courier New" w:cs="Courier New"/>
          <w:szCs w:val="18"/>
        </w:rPr>
        <w:t xml:space="preserve">library(devtools) </w:t>
      </w:r>
      <w:r w:rsidRPr="00912272">
        <w:rPr>
          <w:rFonts w:ascii="Courier New" w:eastAsia="Times New Roman" w:hAnsi="Courier New" w:cs="Courier New"/>
          <w:szCs w:val="18"/>
        </w:rPr>
        <w:br/>
      </w:r>
      <w:r w:rsidRPr="00912272">
        <w:rPr>
          <w:rFonts w:ascii="Courier New" w:eastAsia="Times New Roman" w:hAnsi="Courier New" w:cs="Courier New"/>
          <w:szCs w:val="18"/>
        </w:rPr>
        <w:br/>
        <w:t xml:space="preserve"># </w:t>
      </w:r>
      <w:r w:rsidR="004316BB" w:rsidRPr="00912272">
        <w:rPr>
          <w:rFonts w:ascii="Courier New" w:eastAsia="Times New Roman" w:hAnsi="Courier New" w:cs="Courier New"/>
          <w:szCs w:val="18"/>
        </w:rPr>
        <w:t xml:space="preserve">Call </w:t>
      </w:r>
      <w:r w:rsidRPr="00912272">
        <w:rPr>
          <w:rFonts w:ascii="Courier New" w:eastAsia="Times New Roman" w:hAnsi="Courier New" w:cs="Courier New"/>
          <w:szCs w:val="18"/>
        </w:rPr>
        <w:t xml:space="preserve">install_github to </w:t>
      </w:r>
      <w:r w:rsidR="004316BB" w:rsidRPr="00912272">
        <w:rPr>
          <w:rFonts w:ascii="Courier New" w:eastAsia="Times New Roman" w:hAnsi="Courier New" w:cs="Courier New"/>
          <w:szCs w:val="18"/>
        </w:rPr>
        <w:t xml:space="preserve">download a repository </w:t>
      </w:r>
      <w:r w:rsidRPr="00912272">
        <w:rPr>
          <w:rFonts w:ascii="Courier New" w:eastAsia="Times New Roman" w:hAnsi="Courier New" w:cs="Courier New"/>
          <w:szCs w:val="18"/>
        </w:rPr>
        <w:t>directly from GitHub</w:t>
      </w:r>
      <w:r w:rsidR="004316BB" w:rsidRPr="00912272">
        <w:rPr>
          <w:rFonts w:ascii="Courier New" w:eastAsia="Times New Roman" w:hAnsi="Courier New" w:cs="Courier New"/>
          <w:szCs w:val="18"/>
        </w:rPr>
        <w:t>.</w:t>
      </w:r>
      <w:r w:rsidRPr="00912272">
        <w:rPr>
          <w:rFonts w:ascii="Courier New" w:eastAsia="Times New Roman" w:hAnsi="Courier New" w:cs="Courier New"/>
          <w:szCs w:val="18"/>
        </w:rPr>
        <w:br/>
        <w:t>install_github("</w:t>
      </w:r>
      <w:r w:rsidR="000B2918" w:rsidRPr="00912272">
        <w:rPr>
          <w:rFonts w:ascii="Courier New" w:eastAsia="Times New Roman" w:hAnsi="Courier New" w:cs="Courier New"/>
          <w:szCs w:val="18"/>
        </w:rPr>
        <w:t>someuser</w:t>
      </w:r>
      <w:r w:rsidRPr="00912272">
        <w:rPr>
          <w:rFonts w:ascii="Courier New" w:eastAsia="Times New Roman" w:hAnsi="Courier New" w:cs="Courier New"/>
          <w:szCs w:val="18"/>
        </w:rPr>
        <w:t>/</w:t>
      </w:r>
      <w:r w:rsidR="000B2918" w:rsidRPr="00912272">
        <w:rPr>
          <w:rFonts w:ascii="Courier New" w:eastAsia="Times New Roman" w:hAnsi="Courier New" w:cs="Courier New"/>
          <w:szCs w:val="18"/>
        </w:rPr>
        <w:t>endswithR</w:t>
      </w:r>
      <w:r w:rsidRPr="00912272">
        <w:rPr>
          <w:rFonts w:ascii="Courier New" w:eastAsia="Times New Roman" w:hAnsi="Courier New" w:cs="Courier New"/>
          <w:szCs w:val="18"/>
        </w:rPr>
        <w:t>")</w:t>
      </w:r>
      <w:r w:rsidR="00561782" w:rsidRPr="00912272">
        <w:rPr>
          <w:rFonts w:ascii="Courier New" w:hAnsi="Courier New" w:cs="Courier New"/>
          <w:szCs w:val="18"/>
        </w:rPr>
        <w:t xml:space="preserve"> </w:t>
      </w:r>
      <w:r w:rsidR="00561782" w:rsidRPr="00912272">
        <w:rPr>
          <w:rFonts w:ascii="Courier New" w:hAnsi="Courier New" w:cs="Courier New"/>
          <w:szCs w:val="18"/>
        </w:rPr>
        <w:br/>
      </w:r>
      <w:r w:rsidR="00561782" w:rsidRPr="00912272">
        <w:rPr>
          <w:rFonts w:ascii="Courier New" w:eastAsia="Times New Roman" w:hAnsi="Courier New" w:cs="Courier New"/>
          <w:szCs w:val="18"/>
        </w:rPr>
        <w:t>library(endswithR)</w:t>
      </w:r>
    </w:p>
    <w:p w14:paraId="495F7852" w14:textId="08EE78C2" w:rsidR="00FA7265" w:rsidRPr="00974E89" w:rsidRDefault="00F53FE4" w:rsidP="00FA7265">
      <w:pPr>
        <w:rPr>
          <w:rFonts w:cs="Arial"/>
        </w:rPr>
      </w:pPr>
      <w:del w:id="81" w:author="Ryan Bailey" w:date="2019-01-14T12:48:00Z">
        <w:r w:rsidRPr="00974E89" w:rsidDel="00DC0DF8">
          <w:rPr>
            <w:rFonts w:cs="Arial"/>
          </w:rPr>
          <w:delText xml:space="preserve">In </w:delText>
        </w:r>
      </w:del>
      <w:r w:rsidRPr="00974E89">
        <w:rPr>
          <w:rFonts w:cs="Arial"/>
        </w:rPr>
        <w:t xml:space="preserve">SAS </w:t>
      </w:r>
      <w:ins w:id="82" w:author="Ryan Bailey" w:date="2019-01-14T12:48:00Z">
        <w:r w:rsidR="00DC0DF8">
          <w:rPr>
            <w:rFonts w:cs="Arial"/>
          </w:rPr>
          <w:t xml:space="preserve">lacks </w:t>
        </w:r>
      </w:ins>
      <w:del w:id="83" w:author="Ryan Bailey" w:date="2019-01-14T12:49:00Z">
        <w:r w:rsidRPr="00974E89" w:rsidDel="00DC0DF8">
          <w:rPr>
            <w:rFonts w:cs="Arial"/>
          </w:rPr>
          <w:delText xml:space="preserve">there is no </w:delText>
        </w:r>
      </w:del>
      <w:r w:rsidRPr="00974E89">
        <w:rPr>
          <w:rFonts w:cs="Arial"/>
        </w:rPr>
        <w:t>built-in functionality</w:t>
      </w:r>
      <w:r w:rsidR="005C5765" w:rsidRPr="00974E89">
        <w:rPr>
          <w:rFonts w:cs="Arial"/>
        </w:rPr>
        <w:t xml:space="preserve"> to simultaneously download and install code from GitHub</w:t>
      </w:r>
      <w:r w:rsidRPr="00974E89">
        <w:rPr>
          <w:rFonts w:cs="Arial"/>
        </w:rPr>
        <w:t>, which prompted the creation of the SAS macro %install_github</w:t>
      </w:r>
      <w:r w:rsidR="005C5765" w:rsidRPr="00974E89">
        <w:rPr>
          <w:rFonts w:cs="Arial"/>
        </w:rPr>
        <w:t xml:space="preserve"> (available at </w:t>
      </w:r>
      <w:hyperlink r:id="rId10" w:history="1">
        <w:r w:rsidR="005C5765" w:rsidRPr="00974E89">
          <w:rPr>
            <w:rStyle w:val="Hyperlink"/>
            <w:rFonts w:cs="Arial"/>
          </w:rPr>
          <w:t>RhoInc/sas-install-github</w:t>
        </w:r>
      </w:hyperlink>
      <w:r w:rsidR="005C5765" w:rsidRPr="00974E89">
        <w:rPr>
          <w:rFonts w:cs="Arial"/>
        </w:rPr>
        <w:t>)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This macro </w:t>
      </w:r>
      <w:r w:rsidR="006933C4" w:rsidRPr="00974E89">
        <w:rPr>
          <w:rFonts w:cs="Arial"/>
        </w:rPr>
        <w:t>behaves</w:t>
      </w:r>
      <w:r w:rsidRPr="00974E89">
        <w:rPr>
          <w:rFonts w:cs="Arial"/>
        </w:rPr>
        <w:t xml:space="preserve"> </w:t>
      </w:r>
      <w:del w:id="84" w:author="Eric Helms" w:date="2019-01-18T14:56:00Z">
        <w:r w:rsidR="006933C4" w:rsidRPr="00974E89" w:rsidDel="0064410D">
          <w:rPr>
            <w:rFonts w:cs="Arial"/>
          </w:rPr>
          <w:delText xml:space="preserve">a lot </w:delText>
        </w:r>
      </w:del>
      <w:r w:rsidRPr="00974E89">
        <w:rPr>
          <w:rFonts w:cs="Arial"/>
        </w:rPr>
        <w:t>like the corresponding R package</w:t>
      </w:r>
      <w:r w:rsidR="00C614A2" w:rsidRPr="00974E89">
        <w:rPr>
          <w:rFonts w:cs="Arial"/>
        </w:rPr>
        <w:t xml:space="preserve">.  </w:t>
      </w:r>
      <w:r w:rsidRPr="00974E89">
        <w:rPr>
          <w:rFonts w:cs="Arial"/>
        </w:rPr>
        <w:t xml:space="preserve">After a one-time manual download and install of </w:t>
      </w:r>
      <w:r w:rsidR="005C5765" w:rsidRPr="00974E89">
        <w:rPr>
          <w:rFonts w:cs="Arial"/>
        </w:rPr>
        <w:t xml:space="preserve">the </w:t>
      </w:r>
      <w:r w:rsidRPr="00974E89">
        <w:rPr>
          <w:rFonts w:cs="Arial"/>
        </w:rPr>
        <w:t>%install_github macro</w:t>
      </w:r>
      <w:r w:rsidR="006933C4" w:rsidRPr="00974E89">
        <w:rPr>
          <w:rFonts w:cs="Arial"/>
        </w:rPr>
        <w:t xml:space="preserve"> itself</w:t>
      </w:r>
      <w:r w:rsidRPr="00974E89">
        <w:rPr>
          <w:rFonts w:cs="Arial"/>
        </w:rPr>
        <w:t xml:space="preserve">, SAS users are </w:t>
      </w:r>
      <w:r w:rsidR="006933C4" w:rsidRPr="00974E89">
        <w:rPr>
          <w:rFonts w:cs="Arial"/>
        </w:rPr>
        <w:t xml:space="preserve">henceforth </w:t>
      </w:r>
      <w:r w:rsidRPr="00974E89">
        <w:rPr>
          <w:rFonts w:cs="Arial"/>
        </w:rPr>
        <w:t xml:space="preserve">able to use the macro to </w:t>
      </w:r>
      <w:r w:rsidR="006933C4" w:rsidRPr="00974E89">
        <w:rPr>
          <w:rFonts w:cs="Arial"/>
        </w:rPr>
        <w:t xml:space="preserve">automagically </w:t>
      </w:r>
      <w:r w:rsidR="005C5765" w:rsidRPr="00974E89">
        <w:rPr>
          <w:rFonts w:cs="Arial"/>
        </w:rPr>
        <w:t xml:space="preserve">download and </w:t>
      </w:r>
      <w:r w:rsidRPr="00974E89">
        <w:rPr>
          <w:rFonts w:cs="Arial"/>
        </w:rPr>
        <w:t>install other SAS code directly from GitHub.</w:t>
      </w:r>
    </w:p>
    <w:p w14:paraId="6E97CB83" w14:textId="77777777" w:rsidR="00561782" w:rsidRPr="00912272" w:rsidRDefault="00F53FE4" w:rsidP="00561782">
      <w:pPr>
        <w:ind w:left="720"/>
        <w:rPr>
          <w:rFonts w:ascii="Courier New" w:eastAsia="Times New Roman" w:hAnsi="Courier New" w:cs="Courier New"/>
          <w:szCs w:val="18"/>
        </w:rPr>
      </w:pPr>
      <w:r w:rsidRPr="00912272">
        <w:rPr>
          <w:rFonts w:ascii="Courier New" w:eastAsia="Times New Roman" w:hAnsi="Courier New" w:cs="Courier New"/>
          <w:szCs w:val="18"/>
        </w:rPr>
        <w:t xml:space="preserve">*--- point to the </w:t>
      </w:r>
      <w:r w:rsidR="005C5765" w:rsidRPr="00912272">
        <w:rPr>
          <w:rFonts w:ascii="Courier New" w:eastAsia="Times New Roman" w:hAnsi="Courier New" w:cs="Courier New"/>
          <w:szCs w:val="18"/>
        </w:rPr>
        <w:t xml:space="preserve">manually downloaded </w:t>
      </w:r>
      <w:r w:rsidRPr="00912272">
        <w:rPr>
          <w:rFonts w:ascii="Courier New" w:eastAsia="Times New Roman" w:hAnsi="Courier New" w:cs="Courier New"/>
          <w:szCs w:val="18"/>
        </w:rPr>
        <w:t>install_github macro ---;</w:t>
      </w:r>
      <w:r w:rsidRPr="00912272">
        <w:rPr>
          <w:rFonts w:ascii="Courier New" w:eastAsia="Times New Roman" w:hAnsi="Courier New" w:cs="Courier New"/>
          <w:szCs w:val="18"/>
        </w:rPr>
        <w:br/>
        <w:t>%include "my/utility/macros/install_github.sas";</w:t>
      </w:r>
      <w:r w:rsidRPr="00912272">
        <w:rPr>
          <w:rFonts w:ascii="Courier New" w:eastAsia="Times New Roman" w:hAnsi="Courier New" w:cs="Courier New"/>
          <w:szCs w:val="18"/>
        </w:rPr>
        <w:br/>
      </w:r>
      <w:r w:rsidRPr="00912272">
        <w:rPr>
          <w:rFonts w:ascii="Courier New" w:eastAsia="Times New Roman" w:hAnsi="Courier New" w:cs="Courier New"/>
          <w:szCs w:val="18"/>
        </w:rPr>
        <w:br/>
        <w:t xml:space="preserve">*--- use install_github to install SAS </w:t>
      </w:r>
      <w:r w:rsidR="00231368" w:rsidRPr="00912272">
        <w:rPr>
          <w:rFonts w:ascii="Courier New" w:eastAsia="Times New Roman" w:hAnsi="Courier New" w:cs="Courier New"/>
          <w:szCs w:val="18"/>
        </w:rPr>
        <w:t>code</w:t>
      </w:r>
      <w:r w:rsidRPr="00912272">
        <w:rPr>
          <w:rFonts w:ascii="Courier New" w:eastAsia="Times New Roman" w:hAnsi="Courier New" w:cs="Courier New"/>
          <w:szCs w:val="18"/>
        </w:rPr>
        <w:t xml:space="preserve"> directly from GitHub ---;</w:t>
      </w:r>
      <w:r w:rsidRPr="00912272">
        <w:rPr>
          <w:rFonts w:ascii="Courier New" w:eastAsia="Times New Roman" w:hAnsi="Courier New" w:cs="Courier New"/>
          <w:szCs w:val="18"/>
        </w:rPr>
        <w:br/>
        <w:t>%install_github(</w:t>
      </w:r>
      <w:r w:rsidR="005C5765" w:rsidRPr="00912272">
        <w:rPr>
          <w:rFonts w:ascii="Courier New" w:eastAsia="Times New Roman" w:hAnsi="Courier New" w:cs="Courier New"/>
          <w:szCs w:val="18"/>
        </w:rPr>
        <w:t>repo=</w:t>
      </w:r>
      <w:r w:rsidRPr="00912272">
        <w:rPr>
          <w:rFonts w:ascii="Courier New" w:eastAsia="Times New Roman" w:hAnsi="Courier New" w:cs="Courier New"/>
          <w:szCs w:val="18"/>
        </w:rPr>
        <w:t>rhoinc/violinPlot</w:t>
      </w:r>
      <w:r w:rsidR="005C5765" w:rsidRPr="00912272">
        <w:rPr>
          <w:rFonts w:ascii="Courier New" w:eastAsia="Times New Roman" w:hAnsi="Courier New" w:cs="Courier New"/>
          <w:szCs w:val="18"/>
        </w:rPr>
        <w:t>,file=src/violinPlot.sas</w:t>
      </w:r>
      <w:r w:rsidRPr="00912272">
        <w:rPr>
          <w:rFonts w:ascii="Courier New" w:eastAsia="Times New Roman" w:hAnsi="Courier New" w:cs="Courier New"/>
          <w:szCs w:val="18"/>
        </w:rPr>
        <w:t>);</w:t>
      </w:r>
      <w:r w:rsidR="00561782" w:rsidRPr="00912272">
        <w:rPr>
          <w:rFonts w:ascii="Courier New" w:eastAsia="Times New Roman" w:hAnsi="Courier New" w:cs="Courier New"/>
          <w:szCs w:val="18"/>
        </w:rPr>
        <w:t xml:space="preserve"> </w:t>
      </w:r>
    </w:p>
    <w:p w14:paraId="506745BE" w14:textId="77777777" w:rsidR="00F53FE4" w:rsidRPr="00974E89" w:rsidRDefault="00912272" w:rsidP="0067713D">
      <w:pPr>
        <w:pStyle w:val="Heading1"/>
        <w:rPr>
          <w:rFonts w:cs="Arial"/>
        </w:rPr>
      </w:pPr>
      <w:commentRangeStart w:id="85"/>
      <w:r w:rsidRPr="00974E89">
        <w:rPr>
          <w:rFonts w:cs="Arial"/>
        </w:rPr>
        <w:t>CONCLUSION</w:t>
      </w:r>
      <w:commentRangeEnd w:id="85"/>
      <w:r w:rsidR="00DC0DF8">
        <w:rPr>
          <w:rStyle w:val="CommentReference"/>
          <w:rFonts w:eastAsiaTheme="minorHAnsi" w:cstheme="minorBidi"/>
          <w:b w:val="0"/>
          <w:bCs w:val="0"/>
        </w:rPr>
        <w:commentReference w:id="85"/>
      </w:r>
    </w:p>
    <w:p w14:paraId="24EB6C42" w14:textId="67EEDA00" w:rsidR="00FA7265" w:rsidRPr="00974E89" w:rsidRDefault="0067713D" w:rsidP="00FA7265">
      <w:pPr>
        <w:rPr>
          <w:rFonts w:cs="Arial"/>
        </w:rPr>
      </w:pPr>
      <w:del w:id="86" w:author="Eric Helms" w:date="2019-01-18T14:56:00Z">
        <w:r w:rsidRPr="00974E89" w:rsidDel="0064410D">
          <w:rPr>
            <w:rFonts w:cs="Arial"/>
          </w:rPr>
          <w:delText>If you wish</w:delText>
        </w:r>
      </w:del>
      <w:ins w:id="87" w:author="Eric Helms" w:date="2019-01-18T14:56:00Z">
        <w:r w:rsidR="0064410D">
          <w:rPr>
            <w:rFonts w:cs="Arial"/>
          </w:rPr>
          <w:t>In order</w:t>
        </w:r>
      </w:ins>
      <w:r w:rsidRPr="00974E89">
        <w:rPr>
          <w:rFonts w:cs="Arial"/>
        </w:rPr>
        <w:t xml:space="preserve"> to access R or SAS code directly from GitHub without the hassle of a manual download, use the R package install_github or the SAS macro %install_github to help automate the process</w:t>
      </w:r>
      <w:r w:rsidR="00974E89" w:rsidRPr="00974E89">
        <w:rPr>
          <w:rFonts w:cs="Arial"/>
        </w:rPr>
        <w:t>.</w:t>
      </w:r>
      <w:r w:rsidR="00692142">
        <w:rPr>
          <w:rFonts w:cs="Arial"/>
        </w:rPr>
        <w:t xml:space="preserve">  </w:t>
      </w:r>
      <w:commentRangeStart w:id="88"/>
      <w:r w:rsidR="00131855">
        <w:rPr>
          <w:rFonts w:cs="Arial"/>
        </w:rPr>
        <w:t>GitHub allows its users to be workstation-agnostic: they can access and continue their work anywhere with an internet connection.  Additionally</w:t>
      </w:r>
      <w:ins w:id="89" w:author="Ryan Bailey" w:date="2019-01-14T12:53:00Z">
        <w:r w:rsidR="009341E2">
          <w:rPr>
            <w:rFonts w:cs="Arial"/>
          </w:rPr>
          <w:t>,</w:t>
        </w:r>
      </w:ins>
      <w:r w:rsidR="00131855">
        <w:rPr>
          <w:rFonts w:cs="Arial"/>
        </w:rPr>
        <w:t xml:space="preserve"> other users can submit issues for improvements and bug fixes and volunteer code to address those issues.</w:t>
      </w:r>
      <w:commentRangeEnd w:id="88"/>
      <w:r w:rsidR="008E152A">
        <w:rPr>
          <w:rStyle w:val="CommentReference"/>
        </w:rPr>
        <w:commentReference w:id="88"/>
      </w:r>
      <w:r w:rsidR="00606484">
        <w:rPr>
          <w:rFonts w:cs="Arial"/>
        </w:rPr>
        <w:t xml:space="preserve">  While the collaboration tools GitHub offers are a great value-add to programmers, its distributed version control addresses one of the major hassles in </w:t>
      </w:r>
      <w:commentRangeStart w:id="90"/>
      <w:r w:rsidR="00606484">
        <w:rPr>
          <w:rFonts w:cs="Arial"/>
        </w:rPr>
        <w:t>clinical trial development: the paper trail</w:t>
      </w:r>
      <w:commentRangeEnd w:id="90"/>
      <w:r w:rsidR="009341E2">
        <w:rPr>
          <w:rStyle w:val="CommentReference"/>
        </w:rPr>
        <w:commentReference w:id="90"/>
      </w:r>
      <w:r w:rsidR="00606484">
        <w:rPr>
          <w:rFonts w:cs="Arial"/>
        </w:rPr>
        <w:t>.</w:t>
      </w:r>
    </w:p>
    <w:sectPr w:rsidR="00FA7265" w:rsidRPr="00974E89" w:rsidSect="001138CE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Ryan Bailey" w:date="2019-01-15T11:47:00Z" w:initials="RB">
    <w:p w14:paraId="77EEE9FD" w14:textId="49C6D286" w:rsidR="00064346" w:rsidRDefault="00064346">
      <w:pPr>
        <w:pStyle w:val="CommentText"/>
      </w:pPr>
      <w:r>
        <w:rPr>
          <w:rStyle w:val="CommentReference"/>
        </w:rPr>
        <w:annotationRef/>
      </w:r>
      <w:r>
        <w:t>General Feedback</w:t>
      </w:r>
    </w:p>
    <w:p w14:paraId="17559010" w14:textId="77777777" w:rsidR="00064346" w:rsidRDefault="00064346">
      <w:pPr>
        <w:pStyle w:val="CommentText"/>
      </w:pPr>
    </w:p>
    <w:p w14:paraId="0BEDFE73" w14:textId="7A4077A5" w:rsidR="00064346" w:rsidRDefault="00064346">
      <w:pPr>
        <w:pStyle w:val="CommentText"/>
      </w:pPr>
      <w:r>
        <w:t>The technical “how-to” information in the paper is good and straightforward.</w:t>
      </w:r>
    </w:p>
    <w:p w14:paraId="2F355AF8" w14:textId="4DF2B91D" w:rsidR="00064346" w:rsidRDefault="00064346">
      <w:pPr>
        <w:pStyle w:val="CommentText"/>
      </w:pPr>
    </w:p>
    <w:p w14:paraId="24DD0E8E" w14:textId="16C9F8FD" w:rsidR="00064346" w:rsidRDefault="00064346">
      <w:pPr>
        <w:pStyle w:val="CommentText"/>
      </w:pPr>
      <w:r>
        <w:t>I’m struggling a little bit with the clarity and continuity of s</w:t>
      </w:r>
      <w:r w:rsidR="00FC227A">
        <w:t>ome of the other messaging – see other comments below</w:t>
      </w:r>
    </w:p>
  </w:comment>
  <w:comment w:id="41" w:author="Ryan Bailey" w:date="2019-01-15T12:37:00Z" w:initials="RB">
    <w:p w14:paraId="6370ADBC" w14:textId="56A42E0D" w:rsidR="00FC227A" w:rsidRDefault="00FC227A" w:rsidP="00FC227A">
      <w:pPr>
        <w:pStyle w:val="CommentText"/>
      </w:pPr>
      <w:r>
        <w:rPr>
          <w:rStyle w:val="CommentReference"/>
        </w:rPr>
        <w:annotationRef/>
      </w:r>
      <w:r>
        <w:t>Are you advocating that SAS/R programmers should be using Git to manage their own version control of code?  These last 2 sentences make it sounds like you’re switching gears a bit to advocate for using GitHub as a version control system.</w:t>
      </w:r>
    </w:p>
  </w:comment>
  <w:comment w:id="46" w:author="Ryan Bailey" w:date="2019-01-15T12:39:00Z" w:initials="RB">
    <w:p w14:paraId="500D77ED" w14:textId="37DB345D" w:rsidR="00FC227A" w:rsidRDefault="00FC227A" w:rsidP="00FC227A">
      <w:pPr>
        <w:pStyle w:val="CommentText"/>
      </w:pPr>
      <w:r>
        <w:rPr>
          <w:rStyle w:val="CommentReference"/>
        </w:rPr>
        <w:annotationRef/>
      </w:r>
      <w:r>
        <w:t>You mention that an important benefit of version control is the ability to roll back to an earlier more stable version, but I don’t see where you discuss how to do this anywhere.</w:t>
      </w:r>
    </w:p>
  </w:comment>
  <w:comment w:id="85" w:author="Ryan Bailey" w:date="2019-01-14T12:50:00Z" w:initials="RB">
    <w:p w14:paraId="3EAAC49D" w14:textId="77777777" w:rsidR="00DC0DF8" w:rsidRDefault="00DC0DF8">
      <w:pPr>
        <w:pStyle w:val="CommentText"/>
      </w:pPr>
      <w:r>
        <w:rPr>
          <w:rStyle w:val="CommentReference"/>
        </w:rPr>
        <w:annotationRef/>
      </w:r>
      <w:r>
        <w:t>Is there an easy way to see which version you are currently using?  How do you tell SAS or R to use a specific version instead of the latest version</w:t>
      </w:r>
      <w:r w:rsidR="009341E2">
        <w:t xml:space="preserve"> (e.g., if there are bugs in the latest version)?  I expected you to go into more detail about how to manage your versions based on what was in the abstract and intro.</w:t>
      </w:r>
    </w:p>
  </w:comment>
  <w:comment w:id="88" w:author="Ryan Bailey" w:date="2019-01-15T11:52:00Z" w:initials="RB">
    <w:p w14:paraId="2D04FFCB" w14:textId="2E63BC92" w:rsidR="008E152A" w:rsidRDefault="008E152A">
      <w:pPr>
        <w:pStyle w:val="CommentText"/>
      </w:pPr>
      <w:r>
        <w:rPr>
          <w:rStyle w:val="CommentReference"/>
        </w:rPr>
        <w:annotationRef/>
      </w:r>
      <w:r w:rsidR="00FC227A">
        <w:t>Here again t</w:t>
      </w:r>
      <w:r>
        <w:t>his sounds like you are encouraging users to develop their code on GitHub.</w:t>
      </w:r>
      <w:r w:rsidR="00FC227A">
        <w:t xml:space="preserve">  Is that intentional?</w:t>
      </w:r>
    </w:p>
  </w:comment>
  <w:comment w:id="90" w:author="Ryan Bailey" w:date="2019-01-14T12:54:00Z" w:initials="RB">
    <w:p w14:paraId="38459134" w14:textId="77777777" w:rsidR="009341E2" w:rsidRDefault="009341E2">
      <w:pPr>
        <w:pStyle w:val="CommentText"/>
      </w:pPr>
      <w:r>
        <w:rPr>
          <w:rStyle w:val="CommentReference"/>
        </w:rPr>
        <w:annotationRef/>
      </w:r>
      <w:r>
        <w:t xml:space="preserve">It’s a little awkward to introduce the problem of the paper trail in the Conclusion with no earlier mention of it.  </w:t>
      </w:r>
    </w:p>
    <w:p w14:paraId="5FE04D62" w14:textId="77777777" w:rsidR="009341E2" w:rsidRDefault="009341E2">
      <w:pPr>
        <w:pStyle w:val="CommentText"/>
      </w:pPr>
    </w:p>
    <w:p w14:paraId="3B058C1B" w14:textId="77777777" w:rsidR="009341E2" w:rsidRDefault="009341E2">
      <w:pPr>
        <w:pStyle w:val="CommentText"/>
      </w:pPr>
      <w:r>
        <w:t>I would either introduce this as a problem earlier in the paper, or drop/swap it here.</w:t>
      </w:r>
    </w:p>
    <w:p w14:paraId="5EDCCA0A" w14:textId="77777777" w:rsidR="009341E2" w:rsidRDefault="009341E2">
      <w:pPr>
        <w:pStyle w:val="CommentText"/>
      </w:pPr>
    </w:p>
    <w:p w14:paraId="573FC07E" w14:textId="77777777" w:rsidR="009341E2" w:rsidRDefault="009341E2">
      <w:pPr>
        <w:pStyle w:val="CommentText"/>
      </w:pPr>
      <w:r>
        <w:t xml:space="preserve">Swap?---“…addresses one of the major hassles in clinical trial development: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DD0E8E" w15:done="0"/>
  <w15:commentEx w15:paraId="6370ADBC" w15:done="0"/>
  <w15:commentEx w15:paraId="500D77ED" w15:done="0"/>
  <w15:commentEx w15:paraId="3EAAC49D" w15:done="0"/>
  <w15:commentEx w15:paraId="2D04FFCB" w15:done="0"/>
  <w15:commentEx w15:paraId="573FC07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05B4C" w14:textId="77777777" w:rsidR="00B05A92" w:rsidRDefault="00B05A92" w:rsidP="00B05A92">
      <w:pPr>
        <w:spacing w:after="0" w:line="240" w:lineRule="auto"/>
      </w:pPr>
      <w:r>
        <w:separator/>
      </w:r>
    </w:p>
  </w:endnote>
  <w:endnote w:type="continuationSeparator" w:id="0">
    <w:p w14:paraId="4E4FBF58" w14:textId="77777777" w:rsidR="00B05A92" w:rsidRDefault="00B05A92" w:rsidP="00B0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233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AF5E7" w14:textId="27F9A6E5" w:rsidR="00974E89" w:rsidRDefault="00974E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1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5875E8" w14:textId="77777777" w:rsidR="00974E89" w:rsidRDefault="00974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BCA8C" w14:textId="77777777" w:rsidR="00B05A92" w:rsidRDefault="00B05A92" w:rsidP="00B05A92">
      <w:pPr>
        <w:spacing w:after="0" w:line="240" w:lineRule="auto"/>
      </w:pPr>
      <w:r>
        <w:separator/>
      </w:r>
    </w:p>
  </w:footnote>
  <w:footnote w:type="continuationSeparator" w:id="0">
    <w:p w14:paraId="3F826948" w14:textId="77777777" w:rsidR="00B05A92" w:rsidRDefault="00B05A92" w:rsidP="00B05A9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Helms">
    <w15:presenceInfo w15:providerId="None" w15:userId="Eric Helms"/>
  </w15:person>
  <w15:person w15:author="Ryan Bailey">
    <w15:presenceInfo w15:providerId="None" w15:userId="Ryan Bai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6f5e28d5-65e3-4043-b85a-d1e0c8a13800"/>
  </w:docVars>
  <w:rsids>
    <w:rsidRoot w:val="001221CC"/>
    <w:rsid w:val="00002900"/>
    <w:rsid w:val="00002FEB"/>
    <w:rsid w:val="00007962"/>
    <w:rsid w:val="00007E42"/>
    <w:rsid w:val="00012411"/>
    <w:rsid w:val="000126D5"/>
    <w:rsid w:val="000126FD"/>
    <w:rsid w:val="00014335"/>
    <w:rsid w:val="0001654E"/>
    <w:rsid w:val="00022068"/>
    <w:rsid w:val="00022BA8"/>
    <w:rsid w:val="000249CC"/>
    <w:rsid w:val="00025F02"/>
    <w:rsid w:val="0002648F"/>
    <w:rsid w:val="000271F8"/>
    <w:rsid w:val="00030093"/>
    <w:rsid w:val="00031D7E"/>
    <w:rsid w:val="00032D91"/>
    <w:rsid w:val="00034647"/>
    <w:rsid w:val="0003549B"/>
    <w:rsid w:val="000358CF"/>
    <w:rsid w:val="0003697E"/>
    <w:rsid w:val="00037EB9"/>
    <w:rsid w:val="00041D0A"/>
    <w:rsid w:val="000438A8"/>
    <w:rsid w:val="0004607A"/>
    <w:rsid w:val="00046877"/>
    <w:rsid w:val="00047039"/>
    <w:rsid w:val="00047615"/>
    <w:rsid w:val="000502E6"/>
    <w:rsid w:val="00051569"/>
    <w:rsid w:val="000515EF"/>
    <w:rsid w:val="00051CA7"/>
    <w:rsid w:val="00052A89"/>
    <w:rsid w:val="00052F7D"/>
    <w:rsid w:val="00053293"/>
    <w:rsid w:val="0005592D"/>
    <w:rsid w:val="00056EBB"/>
    <w:rsid w:val="000608FA"/>
    <w:rsid w:val="00060F29"/>
    <w:rsid w:val="000622D7"/>
    <w:rsid w:val="00064346"/>
    <w:rsid w:val="00064863"/>
    <w:rsid w:val="0007106D"/>
    <w:rsid w:val="0007125C"/>
    <w:rsid w:val="000716D4"/>
    <w:rsid w:val="00073146"/>
    <w:rsid w:val="000749EE"/>
    <w:rsid w:val="0007528D"/>
    <w:rsid w:val="0007642A"/>
    <w:rsid w:val="000777A1"/>
    <w:rsid w:val="00081425"/>
    <w:rsid w:val="00082136"/>
    <w:rsid w:val="00084896"/>
    <w:rsid w:val="00086B44"/>
    <w:rsid w:val="00090AC5"/>
    <w:rsid w:val="00090F0D"/>
    <w:rsid w:val="0009382F"/>
    <w:rsid w:val="00094B9F"/>
    <w:rsid w:val="00095FBE"/>
    <w:rsid w:val="000971DF"/>
    <w:rsid w:val="00097812"/>
    <w:rsid w:val="000A0601"/>
    <w:rsid w:val="000A0836"/>
    <w:rsid w:val="000A0A4F"/>
    <w:rsid w:val="000A0A74"/>
    <w:rsid w:val="000A219A"/>
    <w:rsid w:val="000A3758"/>
    <w:rsid w:val="000A5202"/>
    <w:rsid w:val="000B1407"/>
    <w:rsid w:val="000B2918"/>
    <w:rsid w:val="000B31D2"/>
    <w:rsid w:val="000B3594"/>
    <w:rsid w:val="000B3961"/>
    <w:rsid w:val="000B3FE7"/>
    <w:rsid w:val="000B401C"/>
    <w:rsid w:val="000B4A8C"/>
    <w:rsid w:val="000B6B04"/>
    <w:rsid w:val="000C031D"/>
    <w:rsid w:val="000C3D63"/>
    <w:rsid w:val="000C49C7"/>
    <w:rsid w:val="000C4CD1"/>
    <w:rsid w:val="000C4EFB"/>
    <w:rsid w:val="000C5634"/>
    <w:rsid w:val="000C5676"/>
    <w:rsid w:val="000C5AFB"/>
    <w:rsid w:val="000C6876"/>
    <w:rsid w:val="000D1680"/>
    <w:rsid w:val="000D2725"/>
    <w:rsid w:val="000D27DB"/>
    <w:rsid w:val="000D3E67"/>
    <w:rsid w:val="000D4695"/>
    <w:rsid w:val="000E29F1"/>
    <w:rsid w:val="000E3D3C"/>
    <w:rsid w:val="000E4ADC"/>
    <w:rsid w:val="000E53BF"/>
    <w:rsid w:val="000E677A"/>
    <w:rsid w:val="000E6BB1"/>
    <w:rsid w:val="000E75EC"/>
    <w:rsid w:val="000F05EF"/>
    <w:rsid w:val="000F0BA4"/>
    <w:rsid w:val="000F124C"/>
    <w:rsid w:val="000F463E"/>
    <w:rsid w:val="000F70EA"/>
    <w:rsid w:val="0010268A"/>
    <w:rsid w:val="0010492C"/>
    <w:rsid w:val="00105504"/>
    <w:rsid w:val="00106CC1"/>
    <w:rsid w:val="00106D04"/>
    <w:rsid w:val="00107C64"/>
    <w:rsid w:val="001121B9"/>
    <w:rsid w:val="001138CE"/>
    <w:rsid w:val="00114FB9"/>
    <w:rsid w:val="00117BBE"/>
    <w:rsid w:val="00120C2B"/>
    <w:rsid w:val="00120D23"/>
    <w:rsid w:val="00120DD2"/>
    <w:rsid w:val="001221CC"/>
    <w:rsid w:val="001224B4"/>
    <w:rsid w:val="00122A90"/>
    <w:rsid w:val="00122ED6"/>
    <w:rsid w:val="00123516"/>
    <w:rsid w:val="00123B34"/>
    <w:rsid w:val="00123C51"/>
    <w:rsid w:val="00124D9E"/>
    <w:rsid w:val="00124DFC"/>
    <w:rsid w:val="00125105"/>
    <w:rsid w:val="001255B1"/>
    <w:rsid w:val="00131824"/>
    <w:rsid w:val="00131855"/>
    <w:rsid w:val="0013490B"/>
    <w:rsid w:val="0013557C"/>
    <w:rsid w:val="0013563E"/>
    <w:rsid w:val="00135E24"/>
    <w:rsid w:val="0013798C"/>
    <w:rsid w:val="00140EF2"/>
    <w:rsid w:val="001415FC"/>
    <w:rsid w:val="0014622E"/>
    <w:rsid w:val="00146394"/>
    <w:rsid w:val="00146F7F"/>
    <w:rsid w:val="00154465"/>
    <w:rsid w:val="00156B38"/>
    <w:rsid w:val="00157167"/>
    <w:rsid w:val="001573C7"/>
    <w:rsid w:val="00157685"/>
    <w:rsid w:val="0015789F"/>
    <w:rsid w:val="0015795F"/>
    <w:rsid w:val="00161505"/>
    <w:rsid w:val="00162570"/>
    <w:rsid w:val="00163FB5"/>
    <w:rsid w:val="00165FD4"/>
    <w:rsid w:val="001668DD"/>
    <w:rsid w:val="00167B90"/>
    <w:rsid w:val="001706E5"/>
    <w:rsid w:val="00170DEC"/>
    <w:rsid w:val="001722A3"/>
    <w:rsid w:val="00174ED9"/>
    <w:rsid w:val="0017666F"/>
    <w:rsid w:val="00176FAA"/>
    <w:rsid w:val="00180B0F"/>
    <w:rsid w:val="001811E1"/>
    <w:rsid w:val="00181A86"/>
    <w:rsid w:val="00182BB9"/>
    <w:rsid w:val="00183E06"/>
    <w:rsid w:val="00184276"/>
    <w:rsid w:val="00184766"/>
    <w:rsid w:val="001851C8"/>
    <w:rsid w:val="00185540"/>
    <w:rsid w:val="001865A0"/>
    <w:rsid w:val="001877C2"/>
    <w:rsid w:val="00187B77"/>
    <w:rsid w:val="00190036"/>
    <w:rsid w:val="00191D28"/>
    <w:rsid w:val="00193D95"/>
    <w:rsid w:val="00195130"/>
    <w:rsid w:val="00195628"/>
    <w:rsid w:val="00196318"/>
    <w:rsid w:val="001971B9"/>
    <w:rsid w:val="001978A0"/>
    <w:rsid w:val="00197B2C"/>
    <w:rsid w:val="001A03EB"/>
    <w:rsid w:val="001A12DA"/>
    <w:rsid w:val="001A1A74"/>
    <w:rsid w:val="001A2227"/>
    <w:rsid w:val="001A2664"/>
    <w:rsid w:val="001A47B0"/>
    <w:rsid w:val="001A4998"/>
    <w:rsid w:val="001A4E7E"/>
    <w:rsid w:val="001A59C3"/>
    <w:rsid w:val="001A60AA"/>
    <w:rsid w:val="001A62CE"/>
    <w:rsid w:val="001A7BEF"/>
    <w:rsid w:val="001B0AB0"/>
    <w:rsid w:val="001B1302"/>
    <w:rsid w:val="001B2DD8"/>
    <w:rsid w:val="001B473F"/>
    <w:rsid w:val="001B527A"/>
    <w:rsid w:val="001B54C6"/>
    <w:rsid w:val="001B5FEF"/>
    <w:rsid w:val="001B6BB1"/>
    <w:rsid w:val="001B6ED1"/>
    <w:rsid w:val="001B7495"/>
    <w:rsid w:val="001B765B"/>
    <w:rsid w:val="001C33C4"/>
    <w:rsid w:val="001C41DF"/>
    <w:rsid w:val="001C6FFB"/>
    <w:rsid w:val="001C7B96"/>
    <w:rsid w:val="001D48F1"/>
    <w:rsid w:val="001D4E27"/>
    <w:rsid w:val="001D4E88"/>
    <w:rsid w:val="001D57A8"/>
    <w:rsid w:val="001D5A9C"/>
    <w:rsid w:val="001D675A"/>
    <w:rsid w:val="001D7543"/>
    <w:rsid w:val="001E2C28"/>
    <w:rsid w:val="001E3008"/>
    <w:rsid w:val="001E30F8"/>
    <w:rsid w:val="001E341E"/>
    <w:rsid w:val="001E4918"/>
    <w:rsid w:val="001E51DD"/>
    <w:rsid w:val="001F11F9"/>
    <w:rsid w:val="001F5E6A"/>
    <w:rsid w:val="001F6AEB"/>
    <w:rsid w:val="001F7E64"/>
    <w:rsid w:val="00200455"/>
    <w:rsid w:val="00200964"/>
    <w:rsid w:val="00200F1B"/>
    <w:rsid w:val="00203641"/>
    <w:rsid w:val="00205F8F"/>
    <w:rsid w:val="0020679D"/>
    <w:rsid w:val="00206BAA"/>
    <w:rsid w:val="00207906"/>
    <w:rsid w:val="00207B8F"/>
    <w:rsid w:val="00212160"/>
    <w:rsid w:val="0021367B"/>
    <w:rsid w:val="0021625B"/>
    <w:rsid w:val="002168A7"/>
    <w:rsid w:val="0022074D"/>
    <w:rsid w:val="002234F5"/>
    <w:rsid w:val="00223B74"/>
    <w:rsid w:val="00225F8C"/>
    <w:rsid w:val="00226896"/>
    <w:rsid w:val="00231368"/>
    <w:rsid w:val="00233272"/>
    <w:rsid w:val="00234013"/>
    <w:rsid w:val="0023407D"/>
    <w:rsid w:val="0023419E"/>
    <w:rsid w:val="002349D3"/>
    <w:rsid w:val="00235830"/>
    <w:rsid w:val="00235F8F"/>
    <w:rsid w:val="00236A90"/>
    <w:rsid w:val="002403E8"/>
    <w:rsid w:val="002417BC"/>
    <w:rsid w:val="00245ADC"/>
    <w:rsid w:val="00245FAE"/>
    <w:rsid w:val="00247AB8"/>
    <w:rsid w:val="00251F83"/>
    <w:rsid w:val="002556D9"/>
    <w:rsid w:val="00256720"/>
    <w:rsid w:val="00256EFA"/>
    <w:rsid w:val="002576CD"/>
    <w:rsid w:val="00257CE1"/>
    <w:rsid w:val="00260763"/>
    <w:rsid w:val="002610E5"/>
    <w:rsid w:val="00261701"/>
    <w:rsid w:val="002617BA"/>
    <w:rsid w:val="00263B63"/>
    <w:rsid w:val="00264459"/>
    <w:rsid w:val="00264F1A"/>
    <w:rsid w:val="0026500E"/>
    <w:rsid w:val="002658B7"/>
    <w:rsid w:val="00265C12"/>
    <w:rsid w:val="00266066"/>
    <w:rsid w:val="002668E3"/>
    <w:rsid w:val="00267A90"/>
    <w:rsid w:val="00267F4B"/>
    <w:rsid w:val="00270757"/>
    <w:rsid w:val="00270C5A"/>
    <w:rsid w:val="00271A0F"/>
    <w:rsid w:val="0027332F"/>
    <w:rsid w:val="00273D57"/>
    <w:rsid w:val="00275257"/>
    <w:rsid w:val="002774E0"/>
    <w:rsid w:val="00281212"/>
    <w:rsid w:val="0028150A"/>
    <w:rsid w:val="00282061"/>
    <w:rsid w:val="0028245D"/>
    <w:rsid w:val="002825AF"/>
    <w:rsid w:val="00282CFC"/>
    <w:rsid w:val="002861FA"/>
    <w:rsid w:val="00286345"/>
    <w:rsid w:val="00286EC3"/>
    <w:rsid w:val="00287DE8"/>
    <w:rsid w:val="00290EC1"/>
    <w:rsid w:val="00293352"/>
    <w:rsid w:val="00293577"/>
    <w:rsid w:val="0029491E"/>
    <w:rsid w:val="002952B5"/>
    <w:rsid w:val="00296ECD"/>
    <w:rsid w:val="002A06AB"/>
    <w:rsid w:val="002A1A47"/>
    <w:rsid w:val="002A23DD"/>
    <w:rsid w:val="002A2D76"/>
    <w:rsid w:val="002A6ED9"/>
    <w:rsid w:val="002A7554"/>
    <w:rsid w:val="002B1152"/>
    <w:rsid w:val="002B435D"/>
    <w:rsid w:val="002B4C96"/>
    <w:rsid w:val="002C0E9B"/>
    <w:rsid w:val="002C2094"/>
    <w:rsid w:val="002C311E"/>
    <w:rsid w:val="002C520E"/>
    <w:rsid w:val="002C57B0"/>
    <w:rsid w:val="002C633D"/>
    <w:rsid w:val="002C7B4A"/>
    <w:rsid w:val="002D09E1"/>
    <w:rsid w:val="002D0FA3"/>
    <w:rsid w:val="002D188D"/>
    <w:rsid w:val="002D1A8B"/>
    <w:rsid w:val="002D40A6"/>
    <w:rsid w:val="002D41D4"/>
    <w:rsid w:val="002D45F5"/>
    <w:rsid w:val="002D64C6"/>
    <w:rsid w:val="002E0943"/>
    <w:rsid w:val="002E1073"/>
    <w:rsid w:val="002E1821"/>
    <w:rsid w:val="002E3026"/>
    <w:rsid w:val="002E4ED4"/>
    <w:rsid w:val="002E7BC4"/>
    <w:rsid w:val="002E7D3B"/>
    <w:rsid w:val="002F0BFC"/>
    <w:rsid w:val="002F1368"/>
    <w:rsid w:val="002F1D5C"/>
    <w:rsid w:val="002F2373"/>
    <w:rsid w:val="002F329F"/>
    <w:rsid w:val="002F48B3"/>
    <w:rsid w:val="002F5A40"/>
    <w:rsid w:val="002F6065"/>
    <w:rsid w:val="002F6665"/>
    <w:rsid w:val="002F7E70"/>
    <w:rsid w:val="00300066"/>
    <w:rsid w:val="00301BCB"/>
    <w:rsid w:val="00302B11"/>
    <w:rsid w:val="003031DB"/>
    <w:rsid w:val="00303842"/>
    <w:rsid w:val="00303EE3"/>
    <w:rsid w:val="003060B1"/>
    <w:rsid w:val="00307E8D"/>
    <w:rsid w:val="00310722"/>
    <w:rsid w:val="00310730"/>
    <w:rsid w:val="00310D98"/>
    <w:rsid w:val="00312159"/>
    <w:rsid w:val="00312850"/>
    <w:rsid w:val="00312A70"/>
    <w:rsid w:val="00312B06"/>
    <w:rsid w:val="00314B3F"/>
    <w:rsid w:val="003152D6"/>
    <w:rsid w:val="00317C3E"/>
    <w:rsid w:val="003215AB"/>
    <w:rsid w:val="00321A7A"/>
    <w:rsid w:val="00321CE4"/>
    <w:rsid w:val="00322B99"/>
    <w:rsid w:val="00323581"/>
    <w:rsid w:val="00323AD3"/>
    <w:rsid w:val="003305DF"/>
    <w:rsid w:val="0033080A"/>
    <w:rsid w:val="00332D95"/>
    <w:rsid w:val="00333240"/>
    <w:rsid w:val="00333833"/>
    <w:rsid w:val="00333ADC"/>
    <w:rsid w:val="003341BE"/>
    <w:rsid w:val="003367DA"/>
    <w:rsid w:val="0034029B"/>
    <w:rsid w:val="00340D14"/>
    <w:rsid w:val="00341EBC"/>
    <w:rsid w:val="00343B19"/>
    <w:rsid w:val="00344ABD"/>
    <w:rsid w:val="00344F8D"/>
    <w:rsid w:val="00347536"/>
    <w:rsid w:val="0035198F"/>
    <w:rsid w:val="00351D66"/>
    <w:rsid w:val="00352E26"/>
    <w:rsid w:val="00353155"/>
    <w:rsid w:val="003531EE"/>
    <w:rsid w:val="003536D7"/>
    <w:rsid w:val="00354355"/>
    <w:rsid w:val="0035622B"/>
    <w:rsid w:val="00356230"/>
    <w:rsid w:val="003573AC"/>
    <w:rsid w:val="00357D97"/>
    <w:rsid w:val="00361F2A"/>
    <w:rsid w:val="00362943"/>
    <w:rsid w:val="003644F9"/>
    <w:rsid w:val="003649A3"/>
    <w:rsid w:val="00364B90"/>
    <w:rsid w:val="00364F26"/>
    <w:rsid w:val="00372EFE"/>
    <w:rsid w:val="00372F7E"/>
    <w:rsid w:val="00373CB3"/>
    <w:rsid w:val="00374A90"/>
    <w:rsid w:val="00374D87"/>
    <w:rsid w:val="00375392"/>
    <w:rsid w:val="003815CF"/>
    <w:rsid w:val="00382422"/>
    <w:rsid w:val="00382A9C"/>
    <w:rsid w:val="00384100"/>
    <w:rsid w:val="00385D86"/>
    <w:rsid w:val="0038669F"/>
    <w:rsid w:val="003910D9"/>
    <w:rsid w:val="003918BC"/>
    <w:rsid w:val="003923A3"/>
    <w:rsid w:val="0039249D"/>
    <w:rsid w:val="00392F92"/>
    <w:rsid w:val="003941E0"/>
    <w:rsid w:val="00395530"/>
    <w:rsid w:val="00395CB1"/>
    <w:rsid w:val="00396802"/>
    <w:rsid w:val="003A0544"/>
    <w:rsid w:val="003A088E"/>
    <w:rsid w:val="003A0AE5"/>
    <w:rsid w:val="003A1033"/>
    <w:rsid w:val="003A25CD"/>
    <w:rsid w:val="003A50DC"/>
    <w:rsid w:val="003A7E45"/>
    <w:rsid w:val="003B04B8"/>
    <w:rsid w:val="003B215B"/>
    <w:rsid w:val="003B25DB"/>
    <w:rsid w:val="003B3917"/>
    <w:rsid w:val="003B5148"/>
    <w:rsid w:val="003B77CB"/>
    <w:rsid w:val="003C0180"/>
    <w:rsid w:val="003C062D"/>
    <w:rsid w:val="003C2D39"/>
    <w:rsid w:val="003C3185"/>
    <w:rsid w:val="003C37C9"/>
    <w:rsid w:val="003C3B22"/>
    <w:rsid w:val="003C512C"/>
    <w:rsid w:val="003C526D"/>
    <w:rsid w:val="003D11F7"/>
    <w:rsid w:val="003D1802"/>
    <w:rsid w:val="003D186E"/>
    <w:rsid w:val="003D1B52"/>
    <w:rsid w:val="003D1D6D"/>
    <w:rsid w:val="003D24D7"/>
    <w:rsid w:val="003D4C2C"/>
    <w:rsid w:val="003D4E09"/>
    <w:rsid w:val="003D6026"/>
    <w:rsid w:val="003D62D8"/>
    <w:rsid w:val="003D664F"/>
    <w:rsid w:val="003D66FC"/>
    <w:rsid w:val="003D675A"/>
    <w:rsid w:val="003D6BE2"/>
    <w:rsid w:val="003E0412"/>
    <w:rsid w:val="003E0F5C"/>
    <w:rsid w:val="003E2B6D"/>
    <w:rsid w:val="003E3B13"/>
    <w:rsid w:val="003E40FA"/>
    <w:rsid w:val="003E55D2"/>
    <w:rsid w:val="003E65C4"/>
    <w:rsid w:val="003E7589"/>
    <w:rsid w:val="003E76A3"/>
    <w:rsid w:val="003F2450"/>
    <w:rsid w:val="003F245A"/>
    <w:rsid w:val="003F4799"/>
    <w:rsid w:val="003F5497"/>
    <w:rsid w:val="003F6D77"/>
    <w:rsid w:val="00400238"/>
    <w:rsid w:val="00401282"/>
    <w:rsid w:val="00405C4B"/>
    <w:rsid w:val="004069D1"/>
    <w:rsid w:val="00407935"/>
    <w:rsid w:val="004104B5"/>
    <w:rsid w:val="00411B48"/>
    <w:rsid w:val="00412AEA"/>
    <w:rsid w:val="00413146"/>
    <w:rsid w:val="004135A2"/>
    <w:rsid w:val="00413A79"/>
    <w:rsid w:val="00415CF9"/>
    <w:rsid w:val="00415F0B"/>
    <w:rsid w:val="004171CC"/>
    <w:rsid w:val="004171FE"/>
    <w:rsid w:val="0041787B"/>
    <w:rsid w:val="00422FAC"/>
    <w:rsid w:val="00423076"/>
    <w:rsid w:val="00423A9A"/>
    <w:rsid w:val="00425A27"/>
    <w:rsid w:val="00430B96"/>
    <w:rsid w:val="004316BB"/>
    <w:rsid w:val="004324CE"/>
    <w:rsid w:val="00434987"/>
    <w:rsid w:val="00435C21"/>
    <w:rsid w:val="004367C1"/>
    <w:rsid w:val="0043755C"/>
    <w:rsid w:val="00440791"/>
    <w:rsid w:val="00441323"/>
    <w:rsid w:val="00444CC7"/>
    <w:rsid w:val="004468F2"/>
    <w:rsid w:val="00450D3F"/>
    <w:rsid w:val="004532AB"/>
    <w:rsid w:val="00454B49"/>
    <w:rsid w:val="00454BB1"/>
    <w:rsid w:val="00455405"/>
    <w:rsid w:val="0045583B"/>
    <w:rsid w:val="00455E5F"/>
    <w:rsid w:val="004569DF"/>
    <w:rsid w:val="00457D4F"/>
    <w:rsid w:val="00460552"/>
    <w:rsid w:val="00462081"/>
    <w:rsid w:val="00464395"/>
    <w:rsid w:val="004663ED"/>
    <w:rsid w:val="004703D2"/>
    <w:rsid w:val="0047157E"/>
    <w:rsid w:val="0047343B"/>
    <w:rsid w:val="00480EAE"/>
    <w:rsid w:val="004832FF"/>
    <w:rsid w:val="004842DE"/>
    <w:rsid w:val="00485F00"/>
    <w:rsid w:val="004868A2"/>
    <w:rsid w:val="00490504"/>
    <w:rsid w:val="00490A50"/>
    <w:rsid w:val="00490DB5"/>
    <w:rsid w:val="00496762"/>
    <w:rsid w:val="004971D8"/>
    <w:rsid w:val="0049786D"/>
    <w:rsid w:val="004A0169"/>
    <w:rsid w:val="004A2588"/>
    <w:rsid w:val="004A31A9"/>
    <w:rsid w:val="004A4A4E"/>
    <w:rsid w:val="004A55D0"/>
    <w:rsid w:val="004A57B0"/>
    <w:rsid w:val="004B0A9F"/>
    <w:rsid w:val="004B1786"/>
    <w:rsid w:val="004B1B85"/>
    <w:rsid w:val="004B2C68"/>
    <w:rsid w:val="004B435F"/>
    <w:rsid w:val="004B7EF7"/>
    <w:rsid w:val="004C0954"/>
    <w:rsid w:val="004C0A50"/>
    <w:rsid w:val="004C2A8E"/>
    <w:rsid w:val="004C4116"/>
    <w:rsid w:val="004C53B5"/>
    <w:rsid w:val="004C5B66"/>
    <w:rsid w:val="004C5F8E"/>
    <w:rsid w:val="004C793A"/>
    <w:rsid w:val="004C79FA"/>
    <w:rsid w:val="004D0CB4"/>
    <w:rsid w:val="004D2DB8"/>
    <w:rsid w:val="004D4558"/>
    <w:rsid w:val="004D4D0E"/>
    <w:rsid w:val="004D5471"/>
    <w:rsid w:val="004D5A2E"/>
    <w:rsid w:val="004D6048"/>
    <w:rsid w:val="004D7A01"/>
    <w:rsid w:val="004E277A"/>
    <w:rsid w:val="004E27C6"/>
    <w:rsid w:val="004E285B"/>
    <w:rsid w:val="004E295F"/>
    <w:rsid w:val="004E3281"/>
    <w:rsid w:val="004E5CCB"/>
    <w:rsid w:val="004E69A3"/>
    <w:rsid w:val="004F0EC8"/>
    <w:rsid w:val="004F355A"/>
    <w:rsid w:val="004F3996"/>
    <w:rsid w:val="004F3D80"/>
    <w:rsid w:val="004F5F77"/>
    <w:rsid w:val="004F69CF"/>
    <w:rsid w:val="00500323"/>
    <w:rsid w:val="005004DE"/>
    <w:rsid w:val="005017F4"/>
    <w:rsid w:val="0050336C"/>
    <w:rsid w:val="00504CF9"/>
    <w:rsid w:val="0050693F"/>
    <w:rsid w:val="005111C1"/>
    <w:rsid w:val="005139D1"/>
    <w:rsid w:val="0051416F"/>
    <w:rsid w:val="005148D5"/>
    <w:rsid w:val="00516111"/>
    <w:rsid w:val="00517474"/>
    <w:rsid w:val="00517B69"/>
    <w:rsid w:val="00520DED"/>
    <w:rsid w:val="00520FC3"/>
    <w:rsid w:val="005215B5"/>
    <w:rsid w:val="00523B91"/>
    <w:rsid w:val="00523CBD"/>
    <w:rsid w:val="005249D1"/>
    <w:rsid w:val="00524C0C"/>
    <w:rsid w:val="00526D5F"/>
    <w:rsid w:val="00526EFD"/>
    <w:rsid w:val="00527B3B"/>
    <w:rsid w:val="0053098E"/>
    <w:rsid w:val="00530FAF"/>
    <w:rsid w:val="00531B91"/>
    <w:rsid w:val="00533DFD"/>
    <w:rsid w:val="005367C1"/>
    <w:rsid w:val="00537496"/>
    <w:rsid w:val="00537732"/>
    <w:rsid w:val="00537CA4"/>
    <w:rsid w:val="0054004E"/>
    <w:rsid w:val="00540183"/>
    <w:rsid w:val="0054028F"/>
    <w:rsid w:val="00541F25"/>
    <w:rsid w:val="005429A4"/>
    <w:rsid w:val="00542DCD"/>
    <w:rsid w:val="005430B8"/>
    <w:rsid w:val="00543446"/>
    <w:rsid w:val="00545286"/>
    <w:rsid w:val="00546109"/>
    <w:rsid w:val="0055065D"/>
    <w:rsid w:val="005539C8"/>
    <w:rsid w:val="00553B08"/>
    <w:rsid w:val="00554551"/>
    <w:rsid w:val="00560BEB"/>
    <w:rsid w:val="005615DF"/>
    <w:rsid w:val="00561782"/>
    <w:rsid w:val="00561EBA"/>
    <w:rsid w:val="00561F7E"/>
    <w:rsid w:val="00562354"/>
    <w:rsid w:val="00563B4E"/>
    <w:rsid w:val="00563F00"/>
    <w:rsid w:val="005644EB"/>
    <w:rsid w:val="00565807"/>
    <w:rsid w:val="005663E8"/>
    <w:rsid w:val="00570D86"/>
    <w:rsid w:val="00572012"/>
    <w:rsid w:val="00574B36"/>
    <w:rsid w:val="005768F3"/>
    <w:rsid w:val="00576BDB"/>
    <w:rsid w:val="00577BD8"/>
    <w:rsid w:val="00581BCF"/>
    <w:rsid w:val="00583B9C"/>
    <w:rsid w:val="00584050"/>
    <w:rsid w:val="0058420D"/>
    <w:rsid w:val="00586464"/>
    <w:rsid w:val="005873F4"/>
    <w:rsid w:val="00587668"/>
    <w:rsid w:val="0059100C"/>
    <w:rsid w:val="0059135C"/>
    <w:rsid w:val="00592EB8"/>
    <w:rsid w:val="005936E2"/>
    <w:rsid w:val="00594E19"/>
    <w:rsid w:val="00597048"/>
    <w:rsid w:val="005A151B"/>
    <w:rsid w:val="005A3D79"/>
    <w:rsid w:val="005A3D8F"/>
    <w:rsid w:val="005A4171"/>
    <w:rsid w:val="005A5CBE"/>
    <w:rsid w:val="005A5D33"/>
    <w:rsid w:val="005A60DA"/>
    <w:rsid w:val="005A60ED"/>
    <w:rsid w:val="005A6BC4"/>
    <w:rsid w:val="005A6F58"/>
    <w:rsid w:val="005A7021"/>
    <w:rsid w:val="005A74FB"/>
    <w:rsid w:val="005A77C7"/>
    <w:rsid w:val="005B0B8B"/>
    <w:rsid w:val="005B0B91"/>
    <w:rsid w:val="005B3D42"/>
    <w:rsid w:val="005B5D3B"/>
    <w:rsid w:val="005B732E"/>
    <w:rsid w:val="005C23E6"/>
    <w:rsid w:val="005C2AB8"/>
    <w:rsid w:val="005C4DBE"/>
    <w:rsid w:val="005C5437"/>
    <w:rsid w:val="005C5765"/>
    <w:rsid w:val="005C57B1"/>
    <w:rsid w:val="005C5AE5"/>
    <w:rsid w:val="005C5C7F"/>
    <w:rsid w:val="005C5DA7"/>
    <w:rsid w:val="005C68D9"/>
    <w:rsid w:val="005D2436"/>
    <w:rsid w:val="005D2974"/>
    <w:rsid w:val="005D34C8"/>
    <w:rsid w:val="005D43B8"/>
    <w:rsid w:val="005D7080"/>
    <w:rsid w:val="005D7083"/>
    <w:rsid w:val="005D79D6"/>
    <w:rsid w:val="005E3A18"/>
    <w:rsid w:val="005E4024"/>
    <w:rsid w:val="005E516B"/>
    <w:rsid w:val="005E530D"/>
    <w:rsid w:val="005E564A"/>
    <w:rsid w:val="005E677B"/>
    <w:rsid w:val="005E68BC"/>
    <w:rsid w:val="005E6F92"/>
    <w:rsid w:val="005F0316"/>
    <w:rsid w:val="005F0B0D"/>
    <w:rsid w:val="005F2FA3"/>
    <w:rsid w:val="005F339D"/>
    <w:rsid w:val="005F3A5D"/>
    <w:rsid w:val="005F40A1"/>
    <w:rsid w:val="005F41A4"/>
    <w:rsid w:val="005F5107"/>
    <w:rsid w:val="005F65B4"/>
    <w:rsid w:val="005F7323"/>
    <w:rsid w:val="006019E4"/>
    <w:rsid w:val="00606484"/>
    <w:rsid w:val="00607CD6"/>
    <w:rsid w:val="00610499"/>
    <w:rsid w:val="00612F36"/>
    <w:rsid w:val="0061468B"/>
    <w:rsid w:val="00617907"/>
    <w:rsid w:val="006235A4"/>
    <w:rsid w:val="00627187"/>
    <w:rsid w:val="0062785B"/>
    <w:rsid w:val="00630D8C"/>
    <w:rsid w:val="00631897"/>
    <w:rsid w:val="00631E63"/>
    <w:rsid w:val="00634BB9"/>
    <w:rsid w:val="006367B4"/>
    <w:rsid w:val="00636800"/>
    <w:rsid w:val="00637175"/>
    <w:rsid w:val="006402A3"/>
    <w:rsid w:val="00642E66"/>
    <w:rsid w:val="00643F2D"/>
    <w:rsid w:val="0064410D"/>
    <w:rsid w:val="00644353"/>
    <w:rsid w:val="00644AB8"/>
    <w:rsid w:val="00645D9D"/>
    <w:rsid w:val="006465BA"/>
    <w:rsid w:val="00651B95"/>
    <w:rsid w:val="006528C9"/>
    <w:rsid w:val="0065395E"/>
    <w:rsid w:val="00656450"/>
    <w:rsid w:val="0065741C"/>
    <w:rsid w:val="006634C7"/>
    <w:rsid w:val="00664AE9"/>
    <w:rsid w:val="00666496"/>
    <w:rsid w:val="006664C6"/>
    <w:rsid w:val="00670168"/>
    <w:rsid w:val="00670970"/>
    <w:rsid w:val="006737BF"/>
    <w:rsid w:val="00673972"/>
    <w:rsid w:val="00674801"/>
    <w:rsid w:val="00675DE8"/>
    <w:rsid w:val="0067602F"/>
    <w:rsid w:val="00676260"/>
    <w:rsid w:val="006767F4"/>
    <w:rsid w:val="0067713D"/>
    <w:rsid w:val="006773C4"/>
    <w:rsid w:val="00677474"/>
    <w:rsid w:val="006774F6"/>
    <w:rsid w:val="00680237"/>
    <w:rsid w:val="00680F68"/>
    <w:rsid w:val="006841E5"/>
    <w:rsid w:val="00686762"/>
    <w:rsid w:val="00686F39"/>
    <w:rsid w:val="00691225"/>
    <w:rsid w:val="00692142"/>
    <w:rsid w:val="006924F4"/>
    <w:rsid w:val="006933C4"/>
    <w:rsid w:val="00693C34"/>
    <w:rsid w:val="00693CAC"/>
    <w:rsid w:val="00694D08"/>
    <w:rsid w:val="0069554D"/>
    <w:rsid w:val="00695F65"/>
    <w:rsid w:val="00696459"/>
    <w:rsid w:val="0069666F"/>
    <w:rsid w:val="00697F20"/>
    <w:rsid w:val="006A05CD"/>
    <w:rsid w:val="006A0D88"/>
    <w:rsid w:val="006A1039"/>
    <w:rsid w:val="006A492A"/>
    <w:rsid w:val="006B2891"/>
    <w:rsid w:val="006B3748"/>
    <w:rsid w:val="006B3A65"/>
    <w:rsid w:val="006B3DDD"/>
    <w:rsid w:val="006B4A55"/>
    <w:rsid w:val="006B53DE"/>
    <w:rsid w:val="006B5EE3"/>
    <w:rsid w:val="006B5F1B"/>
    <w:rsid w:val="006B76B6"/>
    <w:rsid w:val="006C10DC"/>
    <w:rsid w:val="006C2FFC"/>
    <w:rsid w:val="006C33A1"/>
    <w:rsid w:val="006C41D3"/>
    <w:rsid w:val="006C5F3F"/>
    <w:rsid w:val="006C74FF"/>
    <w:rsid w:val="006D0011"/>
    <w:rsid w:val="006D08D9"/>
    <w:rsid w:val="006D1234"/>
    <w:rsid w:val="006D3BBD"/>
    <w:rsid w:val="006D462B"/>
    <w:rsid w:val="006D4C02"/>
    <w:rsid w:val="006D56C1"/>
    <w:rsid w:val="006D6EE5"/>
    <w:rsid w:val="006D7D6A"/>
    <w:rsid w:val="006E1455"/>
    <w:rsid w:val="006E261A"/>
    <w:rsid w:val="006E46C7"/>
    <w:rsid w:val="006E48E0"/>
    <w:rsid w:val="006E5250"/>
    <w:rsid w:val="006E5745"/>
    <w:rsid w:val="006E6B62"/>
    <w:rsid w:val="006F1948"/>
    <w:rsid w:val="006F3934"/>
    <w:rsid w:val="006F3F7C"/>
    <w:rsid w:val="006F4116"/>
    <w:rsid w:val="006F744B"/>
    <w:rsid w:val="006F7E38"/>
    <w:rsid w:val="007015EF"/>
    <w:rsid w:val="007023E5"/>
    <w:rsid w:val="007030BC"/>
    <w:rsid w:val="00705375"/>
    <w:rsid w:val="007058EA"/>
    <w:rsid w:val="00705AC9"/>
    <w:rsid w:val="00706096"/>
    <w:rsid w:val="0070688E"/>
    <w:rsid w:val="00710798"/>
    <w:rsid w:val="00714D52"/>
    <w:rsid w:val="00715278"/>
    <w:rsid w:val="007163AF"/>
    <w:rsid w:val="00717AE6"/>
    <w:rsid w:val="00720A50"/>
    <w:rsid w:val="00724F07"/>
    <w:rsid w:val="007252C9"/>
    <w:rsid w:val="00726F9B"/>
    <w:rsid w:val="00730A70"/>
    <w:rsid w:val="00732EBA"/>
    <w:rsid w:val="00733AFA"/>
    <w:rsid w:val="007400C9"/>
    <w:rsid w:val="007403FB"/>
    <w:rsid w:val="00741C9A"/>
    <w:rsid w:val="00747049"/>
    <w:rsid w:val="00747FC5"/>
    <w:rsid w:val="00750AEF"/>
    <w:rsid w:val="00751125"/>
    <w:rsid w:val="00751ED6"/>
    <w:rsid w:val="007537DE"/>
    <w:rsid w:val="007548D6"/>
    <w:rsid w:val="00755551"/>
    <w:rsid w:val="00756158"/>
    <w:rsid w:val="00761532"/>
    <w:rsid w:val="007617E4"/>
    <w:rsid w:val="007634A4"/>
    <w:rsid w:val="00763FCF"/>
    <w:rsid w:val="00764064"/>
    <w:rsid w:val="00765F01"/>
    <w:rsid w:val="00771E75"/>
    <w:rsid w:val="0077313F"/>
    <w:rsid w:val="00773BF2"/>
    <w:rsid w:val="007741B2"/>
    <w:rsid w:val="00780249"/>
    <w:rsid w:val="00780954"/>
    <w:rsid w:val="00782771"/>
    <w:rsid w:val="00782D77"/>
    <w:rsid w:val="0078444E"/>
    <w:rsid w:val="007846B0"/>
    <w:rsid w:val="00785A99"/>
    <w:rsid w:val="0079388D"/>
    <w:rsid w:val="00793D12"/>
    <w:rsid w:val="0079548A"/>
    <w:rsid w:val="007956FB"/>
    <w:rsid w:val="00797FEE"/>
    <w:rsid w:val="007A16BC"/>
    <w:rsid w:val="007A3CF3"/>
    <w:rsid w:val="007A4396"/>
    <w:rsid w:val="007A7471"/>
    <w:rsid w:val="007B002F"/>
    <w:rsid w:val="007B037C"/>
    <w:rsid w:val="007B06CC"/>
    <w:rsid w:val="007B0759"/>
    <w:rsid w:val="007B0CFC"/>
    <w:rsid w:val="007B4FA6"/>
    <w:rsid w:val="007B5172"/>
    <w:rsid w:val="007B6445"/>
    <w:rsid w:val="007B70B4"/>
    <w:rsid w:val="007B75D0"/>
    <w:rsid w:val="007C0B8A"/>
    <w:rsid w:val="007C136A"/>
    <w:rsid w:val="007C5159"/>
    <w:rsid w:val="007C54DC"/>
    <w:rsid w:val="007C64C8"/>
    <w:rsid w:val="007C7A1B"/>
    <w:rsid w:val="007C7A21"/>
    <w:rsid w:val="007C7ACA"/>
    <w:rsid w:val="007C7CF6"/>
    <w:rsid w:val="007D2543"/>
    <w:rsid w:val="007D3C52"/>
    <w:rsid w:val="007D598A"/>
    <w:rsid w:val="007D71C4"/>
    <w:rsid w:val="007D7600"/>
    <w:rsid w:val="007E3415"/>
    <w:rsid w:val="007E566E"/>
    <w:rsid w:val="007E5D1B"/>
    <w:rsid w:val="007E6E98"/>
    <w:rsid w:val="007E713F"/>
    <w:rsid w:val="007F3DEE"/>
    <w:rsid w:val="007F4CB8"/>
    <w:rsid w:val="007F63E9"/>
    <w:rsid w:val="007F6C19"/>
    <w:rsid w:val="007F7471"/>
    <w:rsid w:val="00802168"/>
    <w:rsid w:val="008037EB"/>
    <w:rsid w:val="0080646B"/>
    <w:rsid w:val="008069AE"/>
    <w:rsid w:val="00807319"/>
    <w:rsid w:val="008076F9"/>
    <w:rsid w:val="00810274"/>
    <w:rsid w:val="00810DB6"/>
    <w:rsid w:val="008110F9"/>
    <w:rsid w:val="00811560"/>
    <w:rsid w:val="00811607"/>
    <w:rsid w:val="00811969"/>
    <w:rsid w:val="00812E73"/>
    <w:rsid w:val="00814083"/>
    <w:rsid w:val="0081446C"/>
    <w:rsid w:val="0081490B"/>
    <w:rsid w:val="00816385"/>
    <w:rsid w:val="00816C58"/>
    <w:rsid w:val="00820E4A"/>
    <w:rsid w:val="00822A04"/>
    <w:rsid w:val="00823712"/>
    <w:rsid w:val="00824758"/>
    <w:rsid w:val="00825459"/>
    <w:rsid w:val="00825DEE"/>
    <w:rsid w:val="008264A4"/>
    <w:rsid w:val="008311CA"/>
    <w:rsid w:val="00831651"/>
    <w:rsid w:val="008316C4"/>
    <w:rsid w:val="008325FF"/>
    <w:rsid w:val="00832B33"/>
    <w:rsid w:val="00832D7C"/>
    <w:rsid w:val="00832F1A"/>
    <w:rsid w:val="00833148"/>
    <w:rsid w:val="008337BD"/>
    <w:rsid w:val="008339FF"/>
    <w:rsid w:val="00834DF4"/>
    <w:rsid w:val="008351FE"/>
    <w:rsid w:val="008362DE"/>
    <w:rsid w:val="00836DD6"/>
    <w:rsid w:val="00837BCE"/>
    <w:rsid w:val="00837D0E"/>
    <w:rsid w:val="00841169"/>
    <w:rsid w:val="00841514"/>
    <w:rsid w:val="008417B9"/>
    <w:rsid w:val="00841CFF"/>
    <w:rsid w:val="0084227D"/>
    <w:rsid w:val="00843D29"/>
    <w:rsid w:val="008441B6"/>
    <w:rsid w:val="00845446"/>
    <w:rsid w:val="008461B6"/>
    <w:rsid w:val="00846537"/>
    <w:rsid w:val="00850ED3"/>
    <w:rsid w:val="00853F58"/>
    <w:rsid w:val="00854220"/>
    <w:rsid w:val="00854A33"/>
    <w:rsid w:val="00854CC5"/>
    <w:rsid w:val="00854E62"/>
    <w:rsid w:val="00855EB3"/>
    <w:rsid w:val="0085700E"/>
    <w:rsid w:val="008610EF"/>
    <w:rsid w:val="008619F3"/>
    <w:rsid w:val="008647C0"/>
    <w:rsid w:val="00864B6D"/>
    <w:rsid w:val="008675B1"/>
    <w:rsid w:val="00870044"/>
    <w:rsid w:val="008754D8"/>
    <w:rsid w:val="00876299"/>
    <w:rsid w:val="00876BF8"/>
    <w:rsid w:val="00876D79"/>
    <w:rsid w:val="00877A63"/>
    <w:rsid w:val="00880FAA"/>
    <w:rsid w:val="008812BF"/>
    <w:rsid w:val="008821EC"/>
    <w:rsid w:val="00882361"/>
    <w:rsid w:val="0088268B"/>
    <w:rsid w:val="008832E9"/>
    <w:rsid w:val="00883557"/>
    <w:rsid w:val="0088550E"/>
    <w:rsid w:val="00890BB3"/>
    <w:rsid w:val="008912C9"/>
    <w:rsid w:val="00896F25"/>
    <w:rsid w:val="00897AE2"/>
    <w:rsid w:val="00897EB0"/>
    <w:rsid w:val="008A03E4"/>
    <w:rsid w:val="008A0409"/>
    <w:rsid w:val="008A06FD"/>
    <w:rsid w:val="008A0731"/>
    <w:rsid w:val="008A1028"/>
    <w:rsid w:val="008A15CA"/>
    <w:rsid w:val="008A34A8"/>
    <w:rsid w:val="008A3B72"/>
    <w:rsid w:val="008A4433"/>
    <w:rsid w:val="008A5062"/>
    <w:rsid w:val="008A526E"/>
    <w:rsid w:val="008A6686"/>
    <w:rsid w:val="008A7B6A"/>
    <w:rsid w:val="008A7F61"/>
    <w:rsid w:val="008B3750"/>
    <w:rsid w:val="008B3B0F"/>
    <w:rsid w:val="008B4B63"/>
    <w:rsid w:val="008B586F"/>
    <w:rsid w:val="008B73FA"/>
    <w:rsid w:val="008C154D"/>
    <w:rsid w:val="008C27C1"/>
    <w:rsid w:val="008C29BC"/>
    <w:rsid w:val="008C3EDA"/>
    <w:rsid w:val="008C4526"/>
    <w:rsid w:val="008D0E49"/>
    <w:rsid w:val="008D244D"/>
    <w:rsid w:val="008D2CD2"/>
    <w:rsid w:val="008D5CF5"/>
    <w:rsid w:val="008D6405"/>
    <w:rsid w:val="008D7572"/>
    <w:rsid w:val="008E072A"/>
    <w:rsid w:val="008E152A"/>
    <w:rsid w:val="008E3417"/>
    <w:rsid w:val="008E3D66"/>
    <w:rsid w:val="008E7591"/>
    <w:rsid w:val="008E7BA1"/>
    <w:rsid w:val="008F0493"/>
    <w:rsid w:val="008F0D29"/>
    <w:rsid w:val="008F16F6"/>
    <w:rsid w:val="008F3C23"/>
    <w:rsid w:val="008F4E08"/>
    <w:rsid w:val="008F61F3"/>
    <w:rsid w:val="00900331"/>
    <w:rsid w:val="00900629"/>
    <w:rsid w:val="0090118E"/>
    <w:rsid w:val="009018C5"/>
    <w:rsid w:val="00905459"/>
    <w:rsid w:val="009064A5"/>
    <w:rsid w:val="00912272"/>
    <w:rsid w:val="00912E79"/>
    <w:rsid w:val="00912FAB"/>
    <w:rsid w:val="009145F3"/>
    <w:rsid w:val="00914757"/>
    <w:rsid w:val="0091487C"/>
    <w:rsid w:val="009148DC"/>
    <w:rsid w:val="0091569B"/>
    <w:rsid w:val="009214D5"/>
    <w:rsid w:val="00921C6A"/>
    <w:rsid w:val="00921CE3"/>
    <w:rsid w:val="00924675"/>
    <w:rsid w:val="00924EBB"/>
    <w:rsid w:val="009250BF"/>
    <w:rsid w:val="009256DE"/>
    <w:rsid w:val="00926327"/>
    <w:rsid w:val="00926750"/>
    <w:rsid w:val="00926EAC"/>
    <w:rsid w:val="00930038"/>
    <w:rsid w:val="009306C3"/>
    <w:rsid w:val="00930AF7"/>
    <w:rsid w:val="00930C82"/>
    <w:rsid w:val="009341E2"/>
    <w:rsid w:val="00935649"/>
    <w:rsid w:val="0093728C"/>
    <w:rsid w:val="00937B3E"/>
    <w:rsid w:val="009414DF"/>
    <w:rsid w:val="009422F6"/>
    <w:rsid w:val="00942661"/>
    <w:rsid w:val="00942A2E"/>
    <w:rsid w:val="009435FC"/>
    <w:rsid w:val="009465F9"/>
    <w:rsid w:val="00946868"/>
    <w:rsid w:val="00946C42"/>
    <w:rsid w:val="00946E37"/>
    <w:rsid w:val="00946FA9"/>
    <w:rsid w:val="009473D6"/>
    <w:rsid w:val="00950269"/>
    <w:rsid w:val="0095265A"/>
    <w:rsid w:val="00953511"/>
    <w:rsid w:val="00955B72"/>
    <w:rsid w:val="00956ABC"/>
    <w:rsid w:val="009573D8"/>
    <w:rsid w:val="00960C51"/>
    <w:rsid w:val="00963477"/>
    <w:rsid w:val="00963CD8"/>
    <w:rsid w:val="009659DC"/>
    <w:rsid w:val="009661B2"/>
    <w:rsid w:val="00966746"/>
    <w:rsid w:val="009669E5"/>
    <w:rsid w:val="00967B70"/>
    <w:rsid w:val="00971CA6"/>
    <w:rsid w:val="00974C0A"/>
    <w:rsid w:val="00974E89"/>
    <w:rsid w:val="00976D3A"/>
    <w:rsid w:val="00977BEF"/>
    <w:rsid w:val="00977DE6"/>
    <w:rsid w:val="009815E6"/>
    <w:rsid w:val="009829B9"/>
    <w:rsid w:val="00982C33"/>
    <w:rsid w:val="009863CB"/>
    <w:rsid w:val="009874DB"/>
    <w:rsid w:val="00990373"/>
    <w:rsid w:val="00991229"/>
    <w:rsid w:val="00992C7A"/>
    <w:rsid w:val="00993F37"/>
    <w:rsid w:val="0099449F"/>
    <w:rsid w:val="009945CE"/>
    <w:rsid w:val="00994C57"/>
    <w:rsid w:val="0099538E"/>
    <w:rsid w:val="00996451"/>
    <w:rsid w:val="00996A1D"/>
    <w:rsid w:val="00996EAF"/>
    <w:rsid w:val="009A1597"/>
    <w:rsid w:val="009A1B16"/>
    <w:rsid w:val="009A1DBD"/>
    <w:rsid w:val="009A1F22"/>
    <w:rsid w:val="009A2B57"/>
    <w:rsid w:val="009A3B6F"/>
    <w:rsid w:val="009A4460"/>
    <w:rsid w:val="009A59F4"/>
    <w:rsid w:val="009A5B1F"/>
    <w:rsid w:val="009A690E"/>
    <w:rsid w:val="009B3140"/>
    <w:rsid w:val="009B3151"/>
    <w:rsid w:val="009B50E8"/>
    <w:rsid w:val="009B5C4B"/>
    <w:rsid w:val="009C1092"/>
    <w:rsid w:val="009C14F4"/>
    <w:rsid w:val="009C65DD"/>
    <w:rsid w:val="009D0885"/>
    <w:rsid w:val="009D1A8C"/>
    <w:rsid w:val="009D2F90"/>
    <w:rsid w:val="009D3C13"/>
    <w:rsid w:val="009E0055"/>
    <w:rsid w:val="009E0703"/>
    <w:rsid w:val="009E0C03"/>
    <w:rsid w:val="009E0CFA"/>
    <w:rsid w:val="009E0E21"/>
    <w:rsid w:val="009E2BF3"/>
    <w:rsid w:val="009E2F48"/>
    <w:rsid w:val="009E304B"/>
    <w:rsid w:val="009E30E6"/>
    <w:rsid w:val="009E3E20"/>
    <w:rsid w:val="009E47F7"/>
    <w:rsid w:val="009E4805"/>
    <w:rsid w:val="009E4912"/>
    <w:rsid w:val="009E7D3E"/>
    <w:rsid w:val="009F0872"/>
    <w:rsid w:val="009F1792"/>
    <w:rsid w:val="009F4ADC"/>
    <w:rsid w:val="009F6931"/>
    <w:rsid w:val="009F6AF8"/>
    <w:rsid w:val="009F7794"/>
    <w:rsid w:val="00A002B0"/>
    <w:rsid w:val="00A00CAD"/>
    <w:rsid w:val="00A021CC"/>
    <w:rsid w:val="00A02A3B"/>
    <w:rsid w:val="00A05197"/>
    <w:rsid w:val="00A05B1C"/>
    <w:rsid w:val="00A060D1"/>
    <w:rsid w:val="00A07228"/>
    <w:rsid w:val="00A07601"/>
    <w:rsid w:val="00A07C74"/>
    <w:rsid w:val="00A07FB2"/>
    <w:rsid w:val="00A12845"/>
    <w:rsid w:val="00A12DFF"/>
    <w:rsid w:val="00A12EBF"/>
    <w:rsid w:val="00A14058"/>
    <w:rsid w:val="00A15B44"/>
    <w:rsid w:val="00A17995"/>
    <w:rsid w:val="00A20571"/>
    <w:rsid w:val="00A2090E"/>
    <w:rsid w:val="00A23202"/>
    <w:rsid w:val="00A24F68"/>
    <w:rsid w:val="00A27912"/>
    <w:rsid w:val="00A3120F"/>
    <w:rsid w:val="00A31F25"/>
    <w:rsid w:val="00A321BC"/>
    <w:rsid w:val="00A3474D"/>
    <w:rsid w:val="00A42478"/>
    <w:rsid w:val="00A473BF"/>
    <w:rsid w:val="00A5175B"/>
    <w:rsid w:val="00A51AD6"/>
    <w:rsid w:val="00A52C9C"/>
    <w:rsid w:val="00A5438F"/>
    <w:rsid w:val="00A55531"/>
    <w:rsid w:val="00A5654C"/>
    <w:rsid w:val="00A566E7"/>
    <w:rsid w:val="00A57429"/>
    <w:rsid w:val="00A63C45"/>
    <w:rsid w:val="00A648CF"/>
    <w:rsid w:val="00A658A2"/>
    <w:rsid w:val="00A70E62"/>
    <w:rsid w:val="00A71D0A"/>
    <w:rsid w:val="00A71D53"/>
    <w:rsid w:val="00A723DB"/>
    <w:rsid w:val="00A737AB"/>
    <w:rsid w:val="00A7567B"/>
    <w:rsid w:val="00A75E4B"/>
    <w:rsid w:val="00A763CF"/>
    <w:rsid w:val="00A80C70"/>
    <w:rsid w:val="00A819BA"/>
    <w:rsid w:val="00A81B74"/>
    <w:rsid w:val="00A82E3F"/>
    <w:rsid w:val="00A83032"/>
    <w:rsid w:val="00A8339A"/>
    <w:rsid w:val="00A85275"/>
    <w:rsid w:val="00A85767"/>
    <w:rsid w:val="00A865F0"/>
    <w:rsid w:val="00A87B9A"/>
    <w:rsid w:val="00A904C1"/>
    <w:rsid w:val="00A9099A"/>
    <w:rsid w:val="00A90DA1"/>
    <w:rsid w:val="00A93D5F"/>
    <w:rsid w:val="00A95007"/>
    <w:rsid w:val="00A95C28"/>
    <w:rsid w:val="00AA0466"/>
    <w:rsid w:val="00AA144A"/>
    <w:rsid w:val="00AA185B"/>
    <w:rsid w:val="00AA21B1"/>
    <w:rsid w:val="00AA2F3F"/>
    <w:rsid w:val="00AA33D5"/>
    <w:rsid w:val="00AA6E06"/>
    <w:rsid w:val="00AA71DF"/>
    <w:rsid w:val="00AA79A1"/>
    <w:rsid w:val="00AB1439"/>
    <w:rsid w:val="00AB16CB"/>
    <w:rsid w:val="00AB239F"/>
    <w:rsid w:val="00AB26E8"/>
    <w:rsid w:val="00AB3BF6"/>
    <w:rsid w:val="00AB424E"/>
    <w:rsid w:val="00AB43FC"/>
    <w:rsid w:val="00AB44B9"/>
    <w:rsid w:val="00AB484A"/>
    <w:rsid w:val="00AB5239"/>
    <w:rsid w:val="00AB5993"/>
    <w:rsid w:val="00AB5B47"/>
    <w:rsid w:val="00AC0B25"/>
    <w:rsid w:val="00AC122B"/>
    <w:rsid w:val="00AC1FDE"/>
    <w:rsid w:val="00AC2237"/>
    <w:rsid w:val="00AC59DE"/>
    <w:rsid w:val="00AC5B39"/>
    <w:rsid w:val="00AC6489"/>
    <w:rsid w:val="00AC7F31"/>
    <w:rsid w:val="00AD0CB8"/>
    <w:rsid w:val="00AD0E9C"/>
    <w:rsid w:val="00AD1381"/>
    <w:rsid w:val="00AD246C"/>
    <w:rsid w:val="00AD301D"/>
    <w:rsid w:val="00AD3C9B"/>
    <w:rsid w:val="00AD60AA"/>
    <w:rsid w:val="00AD6F13"/>
    <w:rsid w:val="00AD7AD7"/>
    <w:rsid w:val="00AE2438"/>
    <w:rsid w:val="00AE2EFC"/>
    <w:rsid w:val="00AE6601"/>
    <w:rsid w:val="00AF1D7A"/>
    <w:rsid w:val="00AF2F7F"/>
    <w:rsid w:val="00AF38E6"/>
    <w:rsid w:val="00AF3963"/>
    <w:rsid w:val="00AF3D81"/>
    <w:rsid w:val="00AF3EED"/>
    <w:rsid w:val="00AF3EFE"/>
    <w:rsid w:val="00AF44EA"/>
    <w:rsid w:val="00AF6B32"/>
    <w:rsid w:val="00AF7FEF"/>
    <w:rsid w:val="00B004E2"/>
    <w:rsid w:val="00B022EB"/>
    <w:rsid w:val="00B023B8"/>
    <w:rsid w:val="00B02EED"/>
    <w:rsid w:val="00B03417"/>
    <w:rsid w:val="00B049A3"/>
    <w:rsid w:val="00B05A77"/>
    <w:rsid w:val="00B05A92"/>
    <w:rsid w:val="00B06E99"/>
    <w:rsid w:val="00B102B6"/>
    <w:rsid w:val="00B10B09"/>
    <w:rsid w:val="00B11651"/>
    <w:rsid w:val="00B120B2"/>
    <w:rsid w:val="00B12598"/>
    <w:rsid w:val="00B1328D"/>
    <w:rsid w:val="00B14300"/>
    <w:rsid w:val="00B15AFA"/>
    <w:rsid w:val="00B16F59"/>
    <w:rsid w:val="00B170ED"/>
    <w:rsid w:val="00B173BD"/>
    <w:rsid w:val="00B21D52"/>
    <w:rsid w:val="00B22BE4"/>
    <w:rsid w:val="00B22F78"/>
    <w:rsid w:val="00B23631"/>
    <w:rsid w:val="00B240F3"/>
    <w:rsid w:val="00B2410E"/>
    <w:rsid w:val="00B241F0"/>
    <w:rsid w:val="00B24AB8"/>
    <w:rsid w:val="00B25269"/>
    <w:rsid w:val="00B279B0"/>
    <w:rsid w:val="00B279EF"/>
    <w:rsid w:val="00B30DD4"/>
    <w:rsid w:val="00B31802"/>
    <w:rsid w:val="00B31A52"/>
    <w:rsid w:val="00B3255A"/>
    <w:rsid w:val="00B327D7"/>
    <w:rsid w:val="00B336F5"/>
    <w:rsid w:val="00B36130"/>
    <w:rsid w:val="00B36A0C"/>
    <w:rsid w:val="00B3794A"/>
    <w:rsid w:val="00B41B36"/>
    <w:rsid w:val="00B424E5"/>
    <w:rsid w:val="00B43E2B"/>
    <w:rsid w:val="00B44F70"/>
    <w:rsid w:val="00B45FF1"/>
    <w:rsid w:val="00B46ED0"/>
    <w:rsid w:val="00B47788"/>
    <w:rsid w:val="00B50BDF"/>
    <w:rsid w:val="00B5132C"/>
    <w:rsid w:val="00B52920"/>
    <w:rsid w:val="00B52B4D"/>
    <w:rsid w:val="00B52DB5"/>
    <w:rsid w:val="00B543AC"/>
    <w:rsid w:val="00B55E3F"/>
    <w:rsid w:val="00B579AC"/>
    <w:rsid w:val="00B622B8"/>
    <w:rsid w:val="00B63CE4"/>
    <w:rsid w:val="00B64873"/>
    <w:rsid w:val="00B64F34"/>
    <w:rsid w:val="00B65C50"/>
    <w:rsid w:val="00B65EBC"/>
    <w:rsid w:val="00B67EFB"/>
    <w:rsid w:val="00B71382"/>
    <w:rsid w:val="00B71B43"/>
    <w:rsid w:val="00B73855"/>
    <w:rsid w:val="00B74B32"/>
    <w:rsid w:val="00B75832"/>
    <w:rsid w:val="00B76B39"/>
    <w:rsid w:val="00B8059C"/>
    <w:rsid w:val="00B817AE"/>
    <w:rsid w:val="00B8235E"/>
    <w:rsid w:val="00B842CC"/>
    <w:rsid w:val="00B845B9"/>
    <w:rsid w:val="00B865DE"/>
    <w:rsid w:val="00B90B4C"/>
    <w:rsid w:val="00B91143"/>
    <w:rsid w:val="00B92CDB"/>
    <w:rsid w:val="00B94435"/>
    <w:rsid w:val="00B947A4"/>
    <w:rsid w:val="00B96D7F"/>
    <w:rsid w:val="00BA0006"/>
    <w:rsid w:val="00BA0571"/>
    <w:rsid w:val="00BA1A34"/>
    <w:rsid w:val="00BA3289"/>
    <w:rsid w:val="00BA3391"/>
    <w:rsid w:val="00BA3CE4"/>
    <w:rsid w:val="00BB08B1"/>
    <w:rsid w:val="00BB215F"/>
    <w:rsid w:val="00BB24B5"/>
    <w:rsid w:val="00BB3052"/>
    <w:rsid w:val="00BB388F"/>
    <w:rsid w:val="00BB3A0C"/>
    <w:rsid w:val="00BB42E6"/>
    <w:rsid w:val="00BB4C63"/>
    <w:rsid w:val="00BB66EF"/>
    <w:rsid w:val="00BB7F0B"/>
    <w:rsid w:val="00BC0B5C"/>
    <w:rsid w:val="00BC0D45"/>
    <w:rsid w:val="00BC4703"/>
    <w:rsid w:val="00BD0A8B"/>
    <w:rsid w:val="00BD22C3"/>
    <w:rsid w:val="00BD2CE1"/>
    <w:rsid w:val="00BD3A44"/>
    <w:rsid w:val="00BD439F"/>
    <w:rsid w:val="00BD4CD2"/>
    <w:rsid w:val="00BD4FBD"/>
    <w:rsid w:val="00BD59C2"/>
    <w:rsid w:val="00BD770E"/>
    <w:rsid w:val="00BE1B36"/>
    <w:rsid w:val="00BE1E46"/>
    <w:rsid w:val="00BE23C1"/>
    <w:rsid w:val="00BE497F"/>
    <w:rsid w:val="00BE4B60"/>
    <w:rsid w:val="00BE59D5"/>
    <w:rsid w:val="00BF1282"/>
    <w:rsid w:val="00BF2822"/>
    <w:rsid w:val="00BF3ACD"/>
    <w:rsid w:val="00BF4943"/>
    <w:rsid w:val="00BF6D29"/>
    <w:rsid w:val="00BF7183"/>
    <w:rsid w:val="00C00CFA"/>
    <w:rsid w:val="00C02110"/>
    <w:rsid w:val="00C02CAE"/>
    <w:rsid w:val="00C04275"/>
    <w:rsid w:val="00C042F7"/>
    <w:rsid w:val="00C04F00"/>
    <w:rsid w:val="00C04FC4"/>
    <w:rsid w:val="00C05922"/>
    <w:rsid w:val="00C05980"/>
    <w:rsid w:val="00C05A3A"/>
    <w:rsid w:val="00C06B64"/>
    <w:rsid w:val="00C107EF"/>
    <w:rsid w:val="00C10B9E"/>
    <w:rsid w:val="00C130F4"/>
    <w:rsid w:val="00C134F7"/>
    <w:rsid w:val="00C1362E"/>
    <w:rsid w:val="00C1487C"/>
    <w:rsid w:val="00C16BEB"/>
    <w:rsid w:val="00C17AD9"/>
    <w:rsid w:val="00C206EA"/>
    <w:rsid w:val="00C20805"/>
    <w:rsid w:val="00C208B0"/>
    <w:rsid w:val="00C20F04"/>
    <w:rsid w:val="00C21F7C"/>
    <w:rsid w:val="00C228DB"/>
    <w:rsid w:val="00C231A5"/>
    <w:rsid w:val="00C23BDB"/>
    <w:rsid w:val="00C24EE6"/>
    <w:rsid w:val="00C258BE"/>
    <w:rsid w:val="00C269D4"/>
    <w:rsid w:val="00C26F41"/>
    <w:rsid w:val="00C27F48"/>
    <w:rsid w:val="00C3029A"/>
    <w:rsid w:val="00C3204F"/>
    <w:rsid w:val="00C348DE"/>
    <w:rsid w:val="00C35DCE"/>
    <w:rsid w:val="00C35E2E"/>
    <w:rsid w:val="00C3701E"/>
    <w:rsid w:val="00C370A0"/>
    <w:rsid w:val="00C41997"/>
    <w:rsid w:val="00C42020"/>
    <w:rsid w:val="00C42096"/>
    <w:rsid w:val="00C4227E"/>
    <w:rsid w:val="00C4286C"/>
    <w:rsid w:val="00C432FB"/>
    <w:rsid w:val="00C43DCB"/>
    <w:rsid w:val="00C4410A"/>
    <w:rsid w:val="00C441F2"/>
    <w:rsid w:val="00C44238"/>
    <w:rsid w:val="00C46323"/>
    <w:rsid w:val="00C4708A"/>
    <w:rsid w:val="00C47E7A"/>
    <w:rsid w:val="00C51392"/>
    <w:rsid w:val="00C52BCA"/>
    <w:rsid w:val="00C54869"/>
    <w:rsid w:val="00C56E49"/>
    <w:rsid w:val="00C572EE"/>
    <w:rsid w:val="00C5793B"/>
    <w:rsid w:val="00C613FE"/>
    <w:rsid w:val="00C614A2"/>
    <w:rsid w:val="00C61570"/>
    <w:rsid w:val="00C61893"/>
    <w:rsid w:val="00C61E45"/>
    <w:rsid w:val="00C62AB7"/>
    <w:rsid w:val="00C63EE1"/>
    <w:rsid w:val="00C65516"/>
    <w:rsid w:val="00C660FB"/>
    <w:rsid w:val="00C70DD8"/>
    <w:rsid w:val="00C71761"/>
    <w:rsid w:val="00C72031"/>
    <w:rsid w:val="00C75E71"/>
    <w:rsid w:val="00C77A63"/>
    <w:rsid w:val="00C83698"/>
    <w:rsid w:val="00C83F33"/>
    <w:rsid w:val="00C859B4"/>
    <w:rsid w:val="00C8665D"/>
    <w:rsid w:val="00C87B46"/>
    <w:rsid w:val="00C87EF0"/>
    <w:rsid w:val="00C9005E"/>
    <w:rsid w:val="00C90781"/>
    <w:rsid w:val="00C911F0"/>
    <w:rsid w:val="00C94233"/>
    <w:rsid w:val="00C945F8"/>
    <w:rsid w:val="00C970C0"/>
    <w:rsid w:val="00C97BF3"/>
    <w:rsid w:val="00C97EBA"/>
    <w:rsid w:val="00CA0127"/>
    <w:rsid w:val="00CA087C"/>
    <w:rsid w:val="00CA11EF"/>
    <w:rsid w:val="00CA3DDE"/>
    <w:rsid w:val="00CA3FE0"/>
    <w:rsid w:val="00CA4C6F"/>
    <w:rsid w:val="00CA7893"/>
    <w:rsid w:val="00CB2E8C"/>
    <w:rsid w:val="00CB30EE"/>
    <w:rsid w:val="00CB4199"/>
    <w:rsid w:val="00CB4BF6"/>
    <w:rsid w:val="00CB5EFC"/>
    <w:rsid w:val="00CC05FE"/>
    <w:rsid w:val="00CC0B6F"/>
    <w:rsid w:val="00CC34F2"/>
    <w:rsid w:val="00CC4F22"/>
    <w:rsid w:val="00CC7987"/>
    <w:rsid w:val="00CD34F7"/>
    <w:rsid w:val="00CD438E"/>
    <w:rsid w:val="00CD6C9E"/>
    <w:rsid w:val="00CD7B0C"/>
    <w:rsid w:val="00CE0CD1"/>
    <w:rsid w:val="00CE0FC7"/>
    <w:rsid w:val="00CE18A0"/>
    <w:rsid w:val="00CE26F9"/>
    <w:rsid w:val="00CE2A2B"/>
    <w:rsid w:val="00CE3C47"/>
    <w:rsid w:val="00CE4D20"/>
    <w:rsid w:val="00CE5722"/>
    <w:rsid w:val="00CE58C7"/>
    <w:rsid w:val="00CE6316"/>
    <w:rsid w:val="00CE6AB5"/>
    <w:rsid w:val="00CE7C9D"/>
    <w:rsid w:val="00CF0433"/>
    <w:rsid w:val="00CF0A5A"/>
    <w:rsid w:val="00CF19C3"/>
    <w:rsid w:val="00CF27C3"/>
    <w:rsid w:val="00CF34C8"/>
    <w:rsid w:val="00CF4736"/>
    <w:rsid w:val="00D00760"/>
    <w:rsid w:val="00D01983"/>
    <w:rsid w:val="00D0279A"/>
    <w:rsid w:val="00D03AAC"/>
    <w:rsid w:val="00D05AE1"/>
    <w:rsid w:val="00D05CB0"/>
    <w:rsid w:val="00D07512"/>
    <w:rsid w:val="00D07AC0"/>
    <w:rsid w:val="00D105CC"/>
    <w:rsid w:val="00D116BA"/>
    <w:rsid w:val="00D11872"/>
    <w:rsid w:val="00D12FC3"/>
    <w:rsid w:val="00D14F90"/>
    <w:rsid w:val="00D15110"/>
    <w:rsid w:val="00D15A48"/>
    <w:rsid w:val="00D16A71"/>
    <w:rsid w:val="00D17047"/>
    <w:rsid w:val="00D20FC7"/>
    <w:rsid w:val="00D22469"/>
    <w:rsid w:val="00D30424"/>
    <w:rsid w:val="00D32795"/>
    <w:rsid w:val="00D344AC"/>
    <w:rsid w:val="00D41811"/>
    <w:rsid w:val="00D41CAF"/>
    <w:rsid w:val="00D4301A"/>
    <w:rsid w:val="00D43584"/>
    <w:rsid w:val="00D444E1"/>
    <w:rsid w:val="00D4479E"/>
    <w:rsid w:val="00D51704"/>
    <w:rsid w:val="00D523B2"/>
    <w:rsid w:val="00D52733"/>
    <w:rsid w:val="00D554EA"/>
    <w:rsid w:val="00D56033"/>
    <w:rsid w:val="00D56334"/>
    <w:rsid w:val="00D57E1D"/>
    <w:rsid w:val="00D60058"/>
    <w:rsid w:val="00D61338"/>
    <w:rsid w:val="00D61D13"/>
    <w:rsid w:val="00D621DE"/>
    <w:rsid w:val="00D63747"/>
    <w:rsid w:val="00D659AF"/>
    <w:rsid w:val="00D65BC6"/>
    <w:rsid w:val="00D665E9"/>
    <w:rsid w:val="00D66B15"/>
    <w:rsid w:val="00D701AF"/>
    <w:rsid w:val="00D70978"/>
    <w:rsid w:val="00D715CB"/>
    <w:rsid w:val="00D73888"/>
    <w:rsid w:val="00D767D0"/>
    <w:rsid w:val="00D7794A"/>
    <w:rsid w:val="00D81A83"/>
    <w:rsid w:val="00D81C18"/>
    <w:rsid w:val="00D81FEA"/>
    <w:rsid w:val="00D826D8"/>
    <w:rsid w:val="00D830B6"/>
    <w:rsid w:val="00D83505"/>
    <w:rsid w:val="00D8382A"/>
    <w:rsid w:val="00D83D39"/>
    <w:rsid w:val="00D840F2"/>
    <w:rsid w:val="00D84737"/>
    <w:rsid w:val="00D9047C"/>
    <w:rsid w:val="00D91B18"/>
    <w:rsid w:val="00D93532"/>
    <w:rsid w:val="00D93DF8"/>
    <w:rsid w:val="00D953CC"/>
    <w:rsid w:val="00D96D24"/>
    <w:rsid w:val="00D97978"/>
    <w:rsid w:val="00D97BC6"/>
    <w:rsid w:val="00DA1431"/>
    <w:rsid w:val="00DA1D48"/>
    <w:rsid w:val="00DA2C79"/>
    <w:rsid w:val="00DB26AC"/>
    <w:rsid w:val="00DB3779"/>
    <w:rsid w:val="00DB3A46"/>
    <w:rsid w:val="00DB3E83"/>
    <w:rsid w:val="00DB4035"/>
    <w:rsid w:val="00DB4A4C"/>
    <w:rsid w:val="00DB73AB"/>
    <w:rsid w:val="00DC03D6"/>
    <w:rsid w:val="00DC03EB"/>
    <w:rsid w:val="00DC0574"/>
    <w:rsid w:val="00DC0DF8"/>
    <w:rsid w:val="00DC0ED0"/>
    <w:rsid w:val="00DC2B94"/>
    <w:rsid w:val="00DC2F46"/>
    <w:rsid w:val="00DC320C"/>
    <w:rsid w:val="00DC4400"/>
    <w:rsid w:val="00DD00C5"/>
    <w:rsid w:val="00DD2B9A"/>
    <w:rsid w:val="00DD4EB7"/>
    <w:rsid w:val="00DE0AD5"/>
    <w:rsid w:val="00DE21DE"/>
    <w:rsid w:val="00DE315F"/>
    <w:rsid w:val="00DE360E"/>
    <w:rsid w:val="00DE4358"/>
    <w:rsid w:val="00DE5476"/>
    <w:rsid w:val="00DE664E"/>
    <w:rsid w:val="00DE6E8A"/>
    <w:rsid w:val="00DE7615"/>
    <w:rsid w:val="00DE774E"/>
    <w:rsid w:val="00DF1700"/>
    <w:rsid w:val="00DF1C11"/>
    <w:rsid w:val="00DF3FCA"/>
    <w:rsid w:val="00DF4AA8"/>
    <w:rsid w:val="00DF7412"/>
    <w:rsid w:val="00DF741A"/>
    <w:rsid w:val="00DF75C6"/>
    <w:rsid w:val="00E0061B"/>
    <w:rsid w:val="00E01693"/>
    <w:rsid w:val="00E01B88"/>
    <w:rsid w:val="00E04543"/>
    <w:rsid w:val="00E10A19"/>
    <w:rsid w:val="00E12BE6"/>
    <w:rsid w:val="00E14734"/>
    <w:rsid w:val="00E14DDE"/>
    <w:rsid w:val="00E15396"/>
    <w:rsid w:val="00E1561B"/>
    <w:rsid w:val="00E15A01"/>
    <w:rsid w:val="00E161D6"/>
    <w:rsid w:val="00E17050"/>
    <w:rsid w:val="00E1746C"/>
    <w:rsid w:val="00E203C9"/>
    <w:rsid w:val="00E22246"/>
    <w:rsid w:val="00E246C8"/>
    <w:rsid w:val="00E246CC"/>
    <w:rsid w:val="00E2480B"/>
    <w:rsid w:val="00E249DA"/>
    <w:rsid w:val="00E25B49"/>
    <w:rsid w:val="00E30D6B"/>
    <w:rsid w:val="00E31D10"/>
    <w:rsid w:val="00E3250A"/>
    <w:rsid w:val="00E32F5C"/>
    <w:rsid w:val="00E33633"/>
    <w:rsid w:val="00E34105"/>
    <w:rsid w:val="00E341A8"/>
    <w:rsid w:val="00E3506E"/>
    <w:rsid w:val="00E367C8"/>
    <w:rsid w:val="00E36CD2"/>
    <w:rsid w:val="00E371A1"/>
    <w:rsid w:val="00E40ADB"/>
    <w:rsid w:val="00E416F3"/>
    <w:rsid w:val="00E45F30"/>
    <w:rsid w:val="00E5062A"/>
    <w:rsid w:val="00E50C57"/>
    <w:rsid w:val="00E5176E"/>
    <w:rsid w:val="00E522BE"/>
    <w:rsid w:val="00E54CF2"/>
    <w:rsid w:val="00E55819"/>
    <w:rsid w:val="00E57B67"/>
    <w:rsid w:val="00E60811"/>
    <w:rsid w:val="00E61C6E"/>
    <w:rsid w:val="00E626E2"/>
    <w:rsid w:val="00E63D99"/>
    <w:rsid w:val="00E64A38"/>
    <w:rsid w:val="00E64B8D"/>
    <w:rsid w:val="00E67745"/>
    <w:rsid w:val="00E70270"/>
    <w:rsid w:val="00E708E0"/>
    <w:rsid w:val="00E71C08"/>
    <w:rsid w:val="00E7372B"/>
    <w:rsid w:val="00E753A6"/>
    <w:rsid w:val="00E77D8B"/>
    <w:rsid w:val="00E80F54"/>
    <w:rsid w:val="00E810F8"/>
    <w:rsid w:val="00E82131"/>
    <w:rsid w:val="00E82A32"/>
    <w:rsid w:val="00E836A1"/>
    <w:rsid w:val="00E8479F"/>
    <w:rsid w:val="00E848FE"/>
    <w:rsid w:val="00E8580D"/>
    <w:rsid w:val="00E86B01"/>
    <w:rsid w:val="00E92A8F"/>
    <w:rsid w:val="00E93B77"/>
    <w:rsid w:val="00E95DC4"/>
    <w:rsid w:val="00EA0B46"/>
    <w:rsid w:val="00EA28DA"/>
    <w:rsid w:val="00EA29FF"/>
    <w:rsid w:val="00EA5AD2"/>
    <w:rsid w:val="00EA69DC"/>
    <w:rsid w:val="00EA6A30"/>
    <w:rsid w:val="00EA6E28"/>
    <w:rsid w:val="00EA73EC"/>
    <w:rsid w:val="00EB193E"/>
    <w:rsid w:val="00EB1C68"/>
    <w:rsid w:val="00EB2AD5"/>
    <w:rsid w:val="00EB3340"/>
    <w:rsid w:val="00EB508C"/>
    <w:rsid w:val="00EB52A0"/>
    <w:rsid w:val="00EB619E"/>
    <w:rsid w:val="00EB7280"/>
    <w:rsid w:val="00EC0158"/>
    <w:rsid w:val="00EC040A"/>
    <w:rsid w:val="00EC0513"/>
    <w:rsid w:val="00EC1A8D"/>
    <w:rsid w:val="00EC1D70"/>
    <w:rsid w:val="00EC2437"/>
    <w:rsid w:val="00EC26DF"/>
    <w:rsid w:val="00EC5064"/>
    <w:rsid w:val="00EC5593"/>
    <w:rsid w:val="00EC5C0F"/>
    <w:rsid w:val="00EC66BE"/>
    <w:rsid w:val="00EC6A21"/>
    <w:rsid w:val="00ED0B14"/>
    <w:rsid w:val="00ED2310"/>
    <w:rsid w:val="00ED2CF0"/>
    <w:rsid w:val="00ED77AB"/>
    <w:rsid w:val="00EE0EDA"/>
    <w:rsid w:val="00EE3311"/>
    <w:rsid w:val="00EE3E0E"/>
    <w:rsid w:val="00EE4D40"/>
    <w:rsid w:val="00EE5DA2"/>
    <w:rsid w:val="00EE70AF"/>
    <w:rsid w:val="00EE737C"/>
    <w:rsid w:val="00EF03F1"/>
    <w:rsid w:val="00EF285B"/>
    <w:rsid w:val="00EF2F7E"/>
    <w:rsid w:val="00EF4695"/>
    <w:rsid w:val="00EF4C94"/>
    <w:rsid w:val="00EF5D7E"/>
    <w:rsid w:val="00EF5F8B"/>
    <w:rsid w:val="00EF70E4"/>
    <w:rsid w:val="00EF7468"/>
    <w:rsid w:val="00F0054E"/>
    <w:rsid w:val="00F00D52"/>
    <w:rsid w:val="00F014EA"/>
    <w:rsid w:val="00F01FEC"/>
    <w:rsid w:val="00F02DF5"/>
    <w:rsid w:val="00F03E67"/>
    <w:rsid w:val="00F04C00"/>
    <w:rsid w:val="00F04C90"/>
    <w:rsid w:val="00F04F6F"/>
    <w:rsid w:val="00F057F5"/>
    <w:rsid w:val="00F10AC9"/>
    <w:rsid w:val="00F10F50"/>
    <w:rsid w:val="00F1129B"/>
    <w:rsid w:val="00F11FA6"/>
    <w:rsid w:val="00F13363"/>
    <w:rsid w:val="00F20470"/>
    <w:rsid w:val="00F22C14"/>
    <w:rsid w:val="00F23E82"/>
    <w:rsid w:val="00F2484F"/>
    <w:rsid w:val="00F24DBC"/>
    <w:rsid w:val="00F255F5"/>
    <w:rsid w:val="00F27724"/>
    <w:rsid w:val="00F27A72"/>
    <w:rsid w:val="00F308AE"/>
    <w:rsid w:val="00F31948"/>
    <w:rsid w:val="00F338DB"/>
    <w:rsid w:val="00F33F16"/>
    <w:rsid w:val="00F3455C"/>
    <w:rsid w:val="00F347C8"/>
    <w:rsid w:val="00F359A3"/>
    <w:rsid w:val="00F35AF8"/>
    <w:rsid w:val="00F41827"/>
    <w:rsid w:val="00F43EB4"/>
    <w:rsid w:val="00F46901"/>
    <w:rsid w:val="00F46A96"/>
    <w:rsid w:val="00F50694"/>
    <w:rsid w:val="00F50B40"/>
    <w:rsid w:val="00F51CC1"/>
    <w:rsid w:val="00F51DCF"/>
    <w:rsid w:val="00F53165"/>
    <w:rsid w:val="00F531B5"/>
    <w:rsid w:val="00F53FE4"/>
    <w:rsid w:val="00F563A1"/>
    <w:rsid w:val="00F574EC"/>
    <w:rsid w:val="00F6009C"/>
    <w:rsid w:val="00F61D36"/>
    <w:rsid w:val="00F63102"/>
    <w:rsid w:val="00F633F1"/>
    <w:rsid w:val="00F6373D"/>
    <w:rsid w:val="00F63B93"/>
    <w:rsid w:val="00F63D62"/>
    <w:rsid w:val="00F640BC"/>
    <w:rsid w:val="00F64B64"/>
    <w:rsid w:val="00F66906"/>
    <w:rsid w:val="00F67CCD"/>
    <w:rsid w:val="00F72C64"/>
    <w:rsid w:val="00F74384"/>
    <w:rsid w:val="00F7661B"/>
    <w:rsid w:val="00F77719"/>
    <w:rsid w:val="00F7791D"/>
    <w:rsid w:val="00F77DE5"/>
    <w:rsid w:val="00F80CB4"/>
    <w:rsid w:val="00F827CA"/>
    <w:rsid w:val="00F828FC"/>
    <w:rsid w:val="00F83211"/>
    <w:rsid w:val="00F84336"/>
    <w:rsid w:val="00F84390"/>
    <w:rsid w:val="00F86EC8"/>
    <w:rsid w:val="00F870FF"/>
    <w:rsid w:val="00F92F5E"/>
    <w:rsid w:val="00F93965"/>
    <w:rsid w:val="00F96243"/>
    <w:rsid w:val="00F968E1"/>
    <w:rsid w:val="00FA076B"/>
    <w:rsid w:val="00FA1449"/>
    <w:rsid w:val="00FA1994"/>
    <w:rsid w:val="00FA2825"/>
    <w:rsid w:val="00FA4D20"/>
    <w:rsid w:val="00FA7265"/>
    <w:rsid w:val="00FA7484"/>
    <w:rsid w:val="00FA764E"/>
    <w:rsid w:val="00FA7FEE"/>
    <w:rsid w:val="00FB0481"/>
    <w:rsid w:val="00FB05D2"/>
    <w:rsid w:val="00FB4DD9"/>
    <w:rsid w:val="00FB7003"/>
    <w:rsid w:val="00FB7BF6"/>
    <w:rsid w:val="00FB7C52"/>
    <w:rsid w:val="00FC0B86"/>
    <w:rsid w:val="00FC0BD3"/>
    <w:rsid w:val="00FC227A"/>
    <w:rsid w:val="00FC2B7E"/>
    <w:rsid w:val="00FC34A7"/>
    <w:rsid w:val="00FC4336"/>
    <w:rsid w:val="00FC4F05"/>
    <w:rsid w:val="00FD0DB9"/>
    <w:rsid w:val="00FD1178"/>
    <w:rsid w:val="00FD28B1"/>
    <w:rsid w:val="00FD2FA4"/>
    <w:rsid w:val="00FD3B07"/>
    <w:rsid w:val="00FD5464"/>
    <w:rsid w:val="00FD5548"/>
    <w:rsid w:val="00FD5B9E"/>
    <w:rsid w:val="00FD6F87"/>
    <w:rsid w:val="00FD7421"/>
    <w:rsid w:val="00FE144A"/>
    <w:rsid w:val="00FE3044"/>
    <w:rsid w:val="00FE498B"/>
    <w:rsid w:val="00FE4FE1"/>
    <w:rsid w:val="00FE5BC7"/>
    <w:rsid w:val="00FE6750"/>
    <w:rsid w:val="00FF0808"/>
    <w:rsid w:val="00FF3A9D"/>
    <w:rsid w:val="00FF3B49"/>
    <w:rsid w:val="00FF3BB8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C11B"/>
  <w15:docId w15:val="{8EB8C18D-BA31-4B39-9C9F-79E4C647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272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27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1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1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1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8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92"/>
  </w:style>
  <w:style w:type="paragraph" w:styleId="Footer">
    <w:name w:val="footer"/>
    <w:basedOn w:val="Normal"/>
    <w:link w:val="FooterChar"/>
    <w:uiPriority w:val="99"/>
    <w:unhideWhenUsed/>
    <w:rsid w:val="00B0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92"/>
  </w:style>
  <w:style w:type="character" w:customStyle="1" w:styleId="Heading1Char">
    <w:name w:val="Heading 1 Char"/>
    <w:basedOn w:val="DefaultParagraphFont"/>
    <w:link w:val="Heading1"/>
    <w:uiPriority w:val="9"/>
    <w:rsid w:val="00912272"/>
    <w:rPr>
      <w:rFonts w:ascii="Arial" w:eastAsiaTheme="majorEastAsia" w:hAnsi="Arial" w:cstheme="majorBidi"/>
      <w:b/>
      <w:bCs/>
      <w:sz w:val="20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65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A7265"/>
  </w:style>
  <w:style w:type="character" w:customStyle="1" w:styleId="pl-pds">
    <w:name w:val="pl-pds"/>
    <w:basedOn w:val="DefaultParagraphFont"/>
    <w:rsid w:val="00FA7265"/>
  </w:style>
  <w:style w:type="character" w:styleId="Strong">
    <w:name w:val="Strong"/>
    <w:basedOn w:val="DefaultParagraphFont"/>
    <w:uiPriority w:val="22"/>
    <w:qFormat/>
    <w:rsid w:val="00AE6601"/>
    <w:rPr>
      <w:b/>
      <w:bCs/>
    </w:rPr>
  </w:style>
  <w:style w:type="character" w:styleId="Hyperlink">
    <w:name w:val="Hyperlink"/>
    <w:basedOn w:val="DefaultParagraphFont"/>
    <w:uiPriority w:val="99"/>
    <w:unhideWhenUsed/>
    <w:rsid w:val="005C5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hoInc/sas-install-git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4BE39-51AD-4C92-A1F8-981E2F96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GitHub Your Code Repository</vt:lpstr>
    </vt:vector>
  </TitlesOfParts>
  <Company>Rho, Inc.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GitHub Your Code Repository</dc:title>
  <dc:subject>CT06 - PhUSE 2019</dc:subject>
  <dc:creator>Spencer Childress</dc:creator>
  <cp:keywords>GitHub, install_github, version control, code repository</cp:keywords>
  <cp:lastModifiedBy>Eric Helms</cp:lastModifiedBy>
  <cp:revision>7</cp:revision>
  <dcterms:created xsi:type="dcterms:W3CDTF">2019-01-11T21:10:00Z</dcterms:created>
  <dcterms:modified xsi:type="dcterms:W3CDTF">2019-01-18T19:58:00Z</dcterms:modified>
</cp:coreProperties>
</file>